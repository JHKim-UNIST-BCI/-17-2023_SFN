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82634" w14:textId="1E7826DA" w:rsidR="00C56459" w:rsidRDefault="005E7DE6">
      <w:r w:rsidRPr="004E279A">
        <w:rPr>
          <w:rFonts w:hint="eastAsia"/>
          <w:b/>
          <w:bCs/>
        </w:rPr>
        <w:t>T</w:t>
      </w:r>
      <w:r w:rsidRPr="004E279A">
        <w:rPr>
          <w:b/>
          <w:bCs/>
        </w:rPr>
        <w:t>itle:</w:t>
      </w:r>
      <w:r>
        <w:t xml:space="preserve"> </w:t>
      </w:r>
      <w:r w:rsidR="0020571A" w:rsidRPr="0020571A">
        <w:t>Development of a Biomimetic Spiking Neural Network Model for Multidimensional Tactile Perception</w:t>
      </w:r>
    </w:p>
    <w:p w14:paraId="259D4DC7" w14:textId="4D4F2EDA" w:rsidR="004E279A" w:rsidRDefault="00C533E0">
      <w:r w:rsidRPr="004E279A">
        <w:rPr>
          <w:rFonts w:hint="eastAsia"/>
          <w:b/>
          <w:bCs/>
        </w:rPr>
        <w:t>A</w:t>
      </w:r>
      <w:r w:rsidRPr="004E279A">
        <w:rPr>
          <w:b/>
          <w:bCs/>
        </w:rPr>
        <w:t>uthor</w:t>
      </w:r>
      <w:r w:rsidR="004B5F3F" w:rsidRPr="004E279A">
        <w:rPr>
          <w:b/>
          <w:bCs/>
        </w:rPr>
        <w:t>s</w:t>
      </w:r>
      <w:r w:rsidRPr="004E279A">
        <w:rPr>
          <w:b/>
          <w:bCs/>
        </w:rPr>
        <w:t>:</w:t>
      </w:r>
      <w:r>
        <w:t xml:space="preserve"> </w:t>
      </w:r>
      <w:r w:rsidR="004B5F3F" w:rsidRPr="004B5F3F">
        <w:rPr>
          <w:b/>
          <w:bCs/>
        </w:rPr>
        <w:t>*</w:t>
      </w:r>
      <w:r w:rsidRPr="004B5F3F">
        <w:rPr>
          <w:b/>
          <w:bCs/>
        </w:rPr>
        <w:t>Jaehun Kim</w:t>
      </w:r>
      <w:r>
        <w:t>, Sung-Phil Kim</w:t>
      </w:r>
      <w:r w:rsidR="004B5F3F">
        <w:t>;</w:t>
      </w:r>
      <w:r w:rsidR="004B5F3F">
        <w:br/>
        <w:t xml:space="preserve">Biomed. </w:t>
      </w:r>
      <w:proofErr w:type="spellStart"/>
      <w:r w:rsidR="004B5F3F">
        <w:t>Engin</w:t>
      </w:r>
      <w:proofErr w:type="spellEnd"/>
      <w:r w:rsidR="004B5F3F">
        <w:t>., Ulsan Natl. Inst. of Sci. and Technol., Ulsan, Korea, Republic of</w:t>
      </w:r>
    </w:p>
    <w:p w14:paraId="3849BCDD" w14:textId="5532F19D" w:rsidR="00D428C2" w:rsidDel="002D3B61" w:rsidRDefault="004E279A" w:rsidP="00D428C2">
      <w:pPr>
        <w:rPr>
          <w:del w:id="0" w:author="(교원) 김성필 (바이오메디컬공학과)" w:date="2023-06-12T23:38:00Z"/>
        </w:rPr>
      </w:pPr>
      <w:r w:rsidRPr="004E279A">
        <w:rPr>
          <w:rFonts w:hint="eastAsia"/>
          <w:b/>
          <w:bCs/>
        </w:rPr>
        <w:t>A</w:t>
      </w:r>
      <w:r w:rsidRPr="004E279A">
        <w:rPr>
          <w:b/>
          <w:bCs/>
        </w:rPr>
        <w:t xml:space="preserve">bstract: </w:t>
      </w:r>
      <w:r w:rsidR="00CA448E">
        <w:t xml:space="preserve">Implementing an artificial tactile system that approaches the human perception level has proven to be a formidable challenge. This work proposes a biomimetic tactile perception model based on a Spiking Neural Network (SNN) </w:t>
      </w:r>
      <w:del w:id="1" w:author="(교원) 김성필 (바이오메디컬공학과)" w:date="2023-06-12T23:18:00Z">
        <w:r w:rsidR="00CA448E" w:rsidDel="007434EA">
          <w:delText xml:space="preserve">that </w:delText>
        </w:r>
      </w:del>
      <w:ins w:id="2" w:author="(교원) 김성필 (바이오메디컬공학과)" w:date="2023-06-12T23:18:00Z">
        <w:r w:rsidR="007434EA">
          <w:t>to</w:t>
        </w:r>
        <w:r w:rsidR="007434EA">
          <w:t xml:space="preserve"> </w:t>
        </w:r>
      </w:ins>
      <w:r w:rsidR="00CA448E">
        <w:t xml:space="preserve">addresses this challenge. Designed to mimic the tactile pathway from </w:t>
      </w:r>
      <w:del w:id="3" w:author="(교원) 김성필 (바이오메디컬공학과)" w:date="2023-06-12T23:18:00Z">
        <w:r w:rsidR="00CA448E" w:rsidDel="007434EA">
          <w:delText xml:space="preserve">fingertip </w:delText>
        </w:r>
      </w:del>
      <w:ins w:id="4" w:author="(교원) 김성필 (바이오메디컬공학과)" w:date="2023-06-12T23:18:00Z">
        <w:r w:rsidR="007434EA">
          <w:t>cutaneous</w:t>
        </w:r>
        <w:r w:rsidR="007434EA">
          <w:t xml:space="preserve"> </w:t>
        </w:r>
      </w:ins>
      <w:r w:rsidR="00CA448E">
        <w:t xml:space="preserve">mechanoreceptors to primary somatosensory cortical neurons, the proposed model utilizes a multi-layered SNN architecture, with each layer representing a distinct component </w:t>
      </w:r>
      <w:del w:id="5" w:author="(교원) 김성필 (바이오메디컬공학과)" w:date="2023-06-12T23:19:00Z">
        <w:r w:rsidR="00CA448E" w:rsidDel="007434EA">
          <w:delText xml:space="preserve">of </w:delText>
        </w:r>
      </w:del>
      <w:ins w:id="6" w:author="(교원) 김성필 (바이오메디컬공학과)" w:date="2023-06-12T23:19:00Z">
        <w:r w:rsidR="007434EA">
          <w:t>in</w:t>
        </w:r>
        <w:r w:rsidR="007434EA">
          <w:t xml:space="preserve"> </w:t>
        </w:r>
      </w:ins>
      <w:r w:rsidR="00CA448E">
        <w:t>the tactile pathway.</w:t>
      </w:r>
      <w:r w:rsidR="00FE060B">
        <w:t xml:space="preserve"> </w:t>
      </w:r>
      <w:r w:rsidR="00CA448E">
        <w:t xml:space="preserve">The first layer comprises Slowly Adapting-1 (SA-1) and Rapidly Adapting-1 (RA-1) afferent neurons, which receive tactile stimuli from mechanoreceptors stochastically. The second layer processes the information derived from SA-1 and RA-1 afferents in separate streams, simulating the functions of the cuneate nucleus (CN). This layer </w:t>
      </w:r>
      <w:r w:rsidR="00100705">
        <w:t>follows</w:t>
      </w:r>
      <w:r w:rsidR="00100705" w:rsidRPr="00746404">
        <w:t xml:space="preserve"> </w:t>
      </w:r>
      <w:r w:rsidR="00CA448E">
        <w:t xml:space="preserve">the neuronal circuit mechanisms intrinsic to the cuneate nucleus, particularly the dynamic interaction between excitatory and inhibitory </w:t>
      </w:r>
      <w:del w:id="7" w:author="(교원) 김성필 (바이오메디컬공학과)" w:date="2023-06-12T23:20:00Z">
        <w:r w:rsidR="00CA448E" w:rsidDel="007434EA">
          <w:delText xml:space="preserve">neural </w:delText>
        </w:r>
      </w:del>
      <w:ins w:id="8" w:author="(교원) 김성필 (바이오메디컬공학과)" w:date="2023-06-12T23:20:00Z">
        <w:r w:rsidR="007434EA">
          <w:t>neur</w:t>
        </w:r>
        <w:r w:rsidR="007434EA">
          <w:t>ons</w:t>
        </w:r>
        <w:r w:rsidR="007434EA">
          <w:t xml:space="preserve"> </w:t>
        </w:r>
      </w:ins>
      <w:del w:id="9" w:author="(교원) 김성필 (바이오메디컬공학과)" w:date="2023-06-12T23:20:00Z">
        <w:r w:rsidR="00CA448E" w:rsidDel="007434EA">
          <w:delText xml:space="preserve">circuits </w:delText>
        </w:r>
      </w:del>
      <w:r w:rsidR="00CA448E">
        <w:t>that facilitate</w:t>
      </w:r>
      <w:ins w:id="10" w:author="(교원) 김성필 (바이오메디컬공학과)" w:date="2023-06-12T23:20:00Z">
        <w:r w:rsidR="007434EA">
          <w:t>s</w:t>
        </w:r>
      </w:ins>
      <w:r w:rsidR="00CA448E">
        <w:t xml:space="preserve"> lateral inhibition for minimizing noise accumulation and maintaining the fidelity of spatial information.</w:t>
      </w:r>
      <w:r w:rsidR="00FE060B">
        <w:t xml:space="preserve"> </w:t>
      </w:r>
      <w:r w:rsidR="00CA448E">
        <w:t xml:space="preserve">The final layer, wherein inputs from Slowly Adapting-1 (SA-1) and Rapidly Adapting-1 (RA-1) afferents converge, is constructed to emulate the primary somatosensory cortex. This layer utilizes a diverse combination of excitatory and inhibitory fields for the encoding of various stimulus properties. The layered organization of the </w:t>
      </w:r>
      <w:ins w:id="11" w:author="(교원) 김성필 (바이오메디컬공학과)" w:date="2023-06-12T23:21:00Z">
        <w:r w:rsidR="007434EA">
          <w:t xml:space="preserve">proposed </w:t>
        </w:r>
      </w:ins>
      <w:r w:rsidR="00CA448E">
        <w:t xml:space="preserve">SNN </w:t>
      </w:r>
      <w:del w:id="12" w:author="(교원) 김성필 (바이오메디컬공학과)" w:date="2023-06-12T23:23:00Z">
        <w:r w:rsidR="00CA448E" w:rsidDel="007434EA">
          <w:delText>enables simultaneous</w:delText>
        </w:r>
      </w:del>
      <w:ins w:id="13" w:author="(교원) 김성필 (바이오메디컬공학과)" w:date="2023-06-12T23:23:00Z">
        <w:r w:rsidR="007434EA">
          <w:t>is capable of</w:t>
        </w:r>
      </w:ins>
      <w:r w:rsidR="00CA448E">
        <w:t xml:space="preserve"> </w:t>
      </w:r>
      <w:ins w:id="14" w:author="(교원) 김성필 (바이오메디컬공학과)" w:date="2023-06-12T23:24:00Z">
        <w:r w:rsidR="007434EA">
          <w:t xml:space="preserve">the </w:t>
        </w:r>
      </w:ins>
      <w:r w:rsidR="00CA448E">
        <w:t xml:space="preserve">processing of </w:t>
      </w:r>
      <w:del w:id="15" w:author="(교원) 김성필 (바이오메디컬공학과)" w:date="2023-06-12T23:21:00Z">
        <w:r w:rsidR="00CA448E" w:rsidDel="007434EA">
          <w:delText xml:space="preserve">multiple </w:delText>
        </w:r>
      </w:del>
      <w:ins w:id="16" w:author="(교원) 김성필 (바이오메디컬공학과)" w:date="2023-06-12T23:21:00Z">
        <w:r w:rsidR="007434EA">
          <w:t>multi</w:t>
        </w:r>
        <w:r w:rsidR="007434EA">
          <w:t>dimensional</w:t>
        </w:r>
        <w:r w:rsidR="007434EA">
          <w:t xml:space="preserve"> </w:t>
        </w:r>
        <w:r w:rsidR="007434EA">
          <w:t xml:space="preserve">tactile </w:t>
        </w:r>
      </w:ins>
      <w:del w:id="17" w:author="(교원) 김성필 (바이오메디컬공학과)" w:date="2023-06-12T23:21:00Z">
        <w:r w:rsidR="00CA448E" w:rsidDel="007434EA">
          <w:delText xml:space="preserve">physical </w:delText>
        </w:r>
      </w:del>
      <w:r w:rsidR="00CA448E">
        <w:t>features</w:t>
      </w:r>
      <w:del w:id="18" w:author="(교원) 김성필 (바이오메디컬공학과)" w:date="2023-06-12T23:21:00Z">
        <w:r w:rsidR="00CA448E" w:rsidDel="007434EA">
          <w:delText xml:space="preserve"> of tactile information</w:delText>
        </w:r>
      </w:del>
      <w:r w:rsidR="00CA448E">
        <w:t>, thereby enhancing the efficiency of information processing.</w:t>
      </w:r>
      <w:r w:rsidR="00FE060B">
        <w:t xml:space="preserve"> </w:t>
      </w:r>
      <w:del w:id="19" w:author="(교원) 김성필 (바이오메디컬공학과)" w:date="2023-06-12T23:23:00Z">
        <w:r w:rsidR="00D428C2" w:rsidRPr="00D428C2" w:rsidDel="007434EA">
          <w:rPr>
            <w:color w:val="FF0000"/>
          </w:rPr>
          <w:delText>Throughout the course of this investigation</w:delText>
        </w:r>
      </w:del>
      <w:ins w:id="20" w:author="(교원) 김성필 (바이오메디컬공학과)" w:date="2023-06-12T23:23:00Z">
        <w:r w:rsidR="007434EA">
          <w:rPr>
            <w:color w:val="FF0000"/>
          </w:rPr>
          <w:t xml:space="preserve">In the </w:t>
        </w:r>
      </w:ins>
      <w:ins w:id="21" w:author="(교원) 김성필 (바이오메디컬공학과)" w:date="2023-06-12T23:24:00Z">
        <w:r w:rsidR="007434EA">
          <w:rPr>
            <w:color w:val="FF0000"/>
          </w:rPr>
          <w:t xml:space="preserve">perceptual </w:t>
        </w:r>
      </w:ins>
      <w:ins w:id="22" w:author="(교원) 김성필 (바이오메디컬공학과)" w:date="2023-06-12T23:25:00Z">
        <w:r w:rsidR="007434EA">
          <w:rPr>
            <w:color w:val="FF0000"/>
          </w:rPr>
          <w:t xml:space="preserve">dimension of </w:t>
        </w:r>
      </w:ins>
      <w:ins w:id="23" w:author="(교원) 김성필 (바이오메디컬공학과)" w:date="2023-06-12T23:23:00Z">
        <w:r w:rsidR="007434EA">
          <w:rPr>
            <w:color w:val="FF0000"/>
          </w:rPr>
          <w:t xml:space="preserve">static </w:t>
        </w:r>
      </w:ins>
      <w:ins w:id="24" w:author="(교원) 김성필 (바이오메디컬공학과)" w:date="2023-06-12T23:25:00Z">
        <w:r w:rsidR="007434EA">
          <w:rPr>
            <w:color w:val="FF0000"/>
          </w:rPr>
          <w:t>tactile features</w:t>
        </w:r>
      </w:ins>
      <w:r w:rsidR="00D428C2" w:rsidRPr="00D428C2">
        <w:rPr>
          <w:color w:val="FF0000"/>
        </w:rPr>
        <w:t xml:space="preserve">, the </w:t>
      </w:r>
      <w:ins w:id="25" w:author="(교원) 김성필 (바이오메디컬공학과)" w:date="2023-06-12T23:27:00Z">
        <w:r w:rsidR="007434EA">
          <w:rPr>
            <w:color w:val="FF0000"/>
          </w:rPr>
          <w:t xml:space="preserve">proposed </w:t>
        </w:r>
      </w:ins>
      <w:del w:id="26" w:author="(교원) 김성필 (바이오메디컬공학과)" w:date="2023-06-12T23:24:00Z">
        <w:r w:rsidR="00D428C2" w:rsidRPr="00D428C2" w:rsidDel="007434EA">
          <w:rPr>
            <w:color w:val="FF0000"/>
          </w:rPr>
          <w:delText xml:space="preserve">model </w:delText>
        </w:r>
      </w:del>
      <w:ins w:id="27" w:author="(교원) 김성필 (바이오메디컬공학과)" w:date="2023-06-12T23:24:00Z">
        <w:r w:rsidR="007434EA">
          <w:rPr>
            <w:color w:val="FF0000"/>
          </w:rPr>
          <w:t>SNN</w:t>
        </w:r>
        <w:r w:rsidR="007434EA" w:rsidRPr="00D428C2">
          <w:rPr>
            <w:color w:val="FF0000"/>
          </w:rPr>
          <w:t xml:space="preserve"> </w:t>
        </w:r>
      </w:ins>
      <w:del w:id="28" w:author="(교원) 김성필 (바이오메디컬공학과)" w:date="2023-06-12T23:25:00Z">
        <w:r w:rsidR="00D428C2" w:rsidRPr="00D428C2" w:rsidDel="007434EA">
          <w:rPr>
            <w:color w:val="FF0000"/>
          </w:rPr>
          <w:delText xml:space="preserve">was successfully subjected to a two-point discrimination test, </w:delText>
        </w:r>
      </w:del>
      <w:del w:id="29" w:author="(교원) 김성필 (바이오메디컬공학과)" w:date="2023-06-12T23:26:00Z">
        <w:r w:rsidR="00D428C2" w:rsidRPr="00D428C2" w:rsidDel="007434EA">
          <w:rPr>
            <w:color w:val="FF0000"/>
          </w:rPr>
          <w:delText xml:space="preserve">displaying a capacity akin to human tactile discrimination in </w:delText>
        </w:r>
      </w:del>
      <w:ins w:id="30" w:author="(교원) 김성필 (바이오메디컬공학과)" w:date="2023-06-12T23:26:00Z">
        <w:r w:rsidR="007434EA">
          <w:rPr>
            <w:color w:val="FF0000"/>
          </w:rPr>
          <w:t xml:space="preserve">could </w:t>
        </w:r>
      </w:ins>
      <w:r w:rsidR="00D428C2" w:rsidRPr="00D428C2">
        <w:rPr>
          <w:color w:val="FF0000"/>
        </w:rPr>
        <w:t>distinguish</w:t>
      </w:r>
      <w:del w:id="31" w:author="(교원) 김성필 (바이오메디컬공학과)" w:date="2023-06-12T23:26:00Z">
        <w:r w:rsidR="00D428C2" w:rsidRPr="00D428C2" w:rsidDel="007434EA">
          <w:rPr>
            <w:color w:val="FF0000"/>
          </w:rPr>
          <w:delText>ing</w:delText>
        </w:r>
      </w:del>
      <w:r w:rsidR="00D428C2" w:rsidRPr="00D428C2">
        <w:rPr>
          <w:color w:val="FF0000"/>
        </w:rPr>
        <w:t xml:space="preserve"> two separate points of pressure stimulation at a distance of 3mm or greater</w:t>
      </w:r>
      <w:ins w:id="32" w:author="(교원) 김성필 (바이오메디컬공학과)" w:date="2023-06-12T23:26:00Z">
        <w:r w:rsidR="007434EA">
          <w:rPr>
            <w:color w:val="FF0000"/>
          </w:rPr>
          <w:t xml:space="preserve">, </w:t>
        </w:r>
        <w:r w:rsidR="007434EA" w:rsidRPr="00D428C2">
          <w:rPr>
            <w:color w:val="FF0000"/>
          </w:rPr>
          <w:t xml:space="preserve">displaying a capacity akin to human tactile </w:t>
        </w:r>
        <w:r w:rsidR="007434EA">
          <w:rPr>
            <w:color w:val="FF0000"/>
          </w:rPr>
          <w:t>perception</w:t>
        </w:r>
      </w:ins>
      <w:r w:rsidR="00D428C2" w:rsidRPr="00D428C2">
        <w:rPr>
          <w:color w:val="FF0000"/>
        </w:rPr>
        <w:t xml:space="preserve">. </w:t>
      </w:r>
      <w:del w:id="33" w:author="(교원) 김성필 (바이오메디컬공학과)" w:date="2023-06-12T23:27:00Z">
        <w:r w:rsidR="00D428C2" w:rsidRPr="00D428C2" w:rsidDel="007434EA">
          <w:rPr>
            <w:color w:val="FF0000"/>
          </w:rPr>
          <w:delText xml:space="preserve">This outcome aligns closely with the human perceptual threshold, marking a significant accomplishment in the realm of artificial tactile intelligence. </w:delText>
        </w:r>
      </w:del>
      <w:ins w:id="34" w:author="(교원) 김성필 (바이오메디컬공학과)" w:date="2023-06-12T23:36:00Z">
        <w:r w:rsidR="00AD7C25">
          <w:rPr>
            <w:color w:val="FF0000"/>
          </w:rPr>
          <w:t>Moreover</w:t>
        </w:r>
      </w:ins>
      <w:ins w:id="35" w:author="(교원) 김성필 (바이오메디컬공학과)" w:date="2023-06-12T23:35:00Z">
        <w:r w:rsidR="00AD7C25">
          <w:rPr>
            <w:color w:val="FF0000"/>
          </w:rPr>
          <w:t>,</w:t>
        </w:r>
      </w:ins>
      <w:del w:id="36" w:author="(교원) 김성필 (바이오메디컬공학과)" w:date="2023-06-12T23:35:00Z">
        <w:r w:rsidR="00D428C2" w:rsidRPr="00D428C2" w:rsidDel="00AD7C25">
          <w:rPr>
            <w:color w:val="FF0000"/>
          </w:rPr>
          <w:delText>Moreover</w:delText>
        </w:r>
      </w:del>
      <w:r w:rsidR="00D428C2" w:rsidRPr="00D428C2">
        <w:rPr>
          <w:color w:val="FF0000"/>
        </w:rPr>
        <w:t xml:space="preserve">, the </w:t>
      </w:r>
      <w:ins w:id="37" w:author="(교원) 김성필 (바이오메디컬공학과)" w:date="2023-06-12T23:27:00Z">
        <w:r w:rsidR="007434EA">
          <w:rPr>
            <w:color w:val="FF0000"/>
          </w:rPr>
          <w:t xml:space="preserve">proposed </w:t>
        </w:r>
      </w:ins>
      <w:del w:id="38" w:author="(교원) 김성필 (바이오메디컬공학과)" w:date="2023-06-12T23:27:00Z">
        <w:r w:rsidR="00D428C2" w:rsidRPr="00D428C2" w:rsidDel="007434EA">
          <w:rPr>
            <w:color w:val="FF0000"/>
          </w:rPr>
          <w:delText xml:space="preserve">model </w:delText>
        </w:r>
      </w:del>
      <w:ins w:id="39" w:author="(교원) 김성필 (바이오메디컬공학과)" w:date="2023-06-12T23:27:00Z">
        <w:r w:rsidR="007434EA">
          <w:rPr>
            <w:color w:val="FF0000"/>
          </w:rPr>
          <w:t>SNN</w:t>
        </w:r>
        <w:r w:rsidR="007434EA" w:rsidRPr="00D428C2">
          <w:rPr>
            <w:color w:val="FF0000"/>
          </w:rPr>
          <w:t xml:space="preserve"> </w:t>
        </w:r>
      </w:ins>
      <w:r w:rsidR="00D428C2" w:rsidRPr="00D428C2">
        <w:rPr>
          <w:color w:val="FF0000"/>
        </w:rPr>
        <w:t xml:space="preserve">demonstrated adeptness in </w:t>
      </w:r>
      <w:del w:id="40" w:author="(교원) 김성필 (바이오메디컬공학과)" w:date="2023-06-12T23:27:00Z">
        <w:r w:rsidR="00D428C2" w:rsidRPr="00D428C2" w:rsidDel="007434EA">
          <w:rPr>
            <w:color w:val="FF0000"/>
          </w:rPr>
          <w:delText xml:space="preserve">handling static stimuli, accurately </w:delText>
        </w:r>
      </w:del>
      <w:r w:rsidR="00D428C2" w:rsidRPr="00D428C2">
        <w:rPr>
          <w:color w:val="FF0000"/>
        </w:rPr>
        <w:t xml:space="preserve">identifying </w:t>
      </w:r>
      <w:ins w:id="41" w:author="(교원) 김성필 (바이오메디컬공학과)" w:date="2023-06-12T23:35:00Z">
        <w:r w:rsidR="00AD7C25">
          <w:rPr>
            <w:color w:val="FF0000"/>
          </w:rPr>
          <w:t>the moving direction</w:t>
        </w:r>
      </w:ins>
      <w:del w:id="42" w:author="(교원) 김성필 (바이오메디컬공학과)" w:date="2023-06-12T23:27:00Z">
        <w:r w:rsidR="00D428C2" w:rsidRPr="00D428C2" w:rsidDel="007434EA">
          <w:rPr>
            <w:color w:val="FF0000"/>
          </w:rPr>
          <w:delText xml:space="preserve">and responding to </w:delText>
        </w:r>
      </w:del>
      <w:del w:id="43" w:author="(교원) 김성필 (바이오메디컬공학과)" w:date="2023-06-12T23:28:00Z">
        <w:r w:rsidR="00D428C2" w:rsidRPr="00D428C2" w:rsidDel="007434EA">
          <w:rPr>
            <w:color w:val="FF0000"/>
          </w:rPr>
          <w:delText>ang</w:delText>
        </w:r>
      </w:del>
      <w:del w:id="44" w:author="(교원) 김성필 (바이오메디컬공학과)" w:date="2023-06-12T23:27:00Z">
        <w:r w:rsidR="00D428C2" w:rsidRPr="00D428C2" w:rsidDel="007434EA">
          <w:rPr>
            <w:color w:val="FF0000"/>
          </w:rPr>
          <w:delText>ular</w:delText>
        </w:r>
      </w:del>
      <w:r w:rsidR="00D428C2" w:rsidRPr="00D428C2">
        <w:rPr>
          <w:color w:val="FF0000"/>
        </w:rPr>
        <w:t xml:space="preserve"> </w:t>
      </w:r>
      <w:ins w:id="45" w:author="(교원) 김성필 (바이오메디컬공학과)" w:date="2023-06-12T23:27:00Z">
        <w:r w:rsidR="007434EA">
          <w:rPr>
            <w:color w:val="FF0000"/>
          </w:rPr>
          <w:t>o</w:t>
        </w:r>
      </w:ins>
      <w:ins w:id="46" w:author="(교원) 김성필 (바이오메디컬공학과)" w:date="2023-06-12T23:28:00Z">
        <w:r w:rsidR="007434EA">
          <w:rPr>
            <w:color w:val="FF0000"/>
          </w:rPr>
          <w:t xml:space="preserve">f </w:t>
        </w:r>
      </w:ins>
      <w:ins w:id="47" w:author="(교원) 김성필 (바이오메디컬공학과)" w:date="2023-06-12T23:35:00Z">
        <w:r w:rsidR="00AD7C25">
          <w:rPr>
            <w:color w:val="FF0000"/>
          </w:rPr>
          <w:t xml:space="preserve">a </w:t>
        </w:r>
      </w:ins>
      <w:ins w:id="48" w:author="(교원) 김성필 (바이오메디컬공학과)" w:date="2023-06-12T23:28:00Z">
        <w:r w:rsidR="007434EA">
          <w:rPr>
            <w:color w:val="FF0000"/>
          </w:rPr>
          <w:t xml:space="preserve">tactile </w:t>
        </w:r>
      </w:ins>
      <w:r w:rsidR="00D428C2" w:rsidRPr="00D428C2">
        <w:rPr>
          <w:color w:val="FF0000"/>
        </w:rPr>
        <w:t>s</w:t>
      </w:r>
      <w:ins w:id="49" w:author="(교원) 김성필 (바이오메디컬공학과)" w:date="2023-06-12T23:35:00Z">
        <w:r w:rsidR="00AD7C25">
          <w:rPr>
            <w:color w:val="FF0000"/>
          </w:rPr>
          <w:t>timulus</w:t>
        </w:r>
      </w:ins>
      <w:del w:id="50" w:author="(교원) 김성필 (바이오메디컬공학과)" w:date="2023-06-12T23:35:00Z">
        <w:r w:rsidR="00D428C2" w:rsidRPr="00D428C2" w:rsidDel="00AD7C25">
          <w:rPr>
            <w:color w:val="FF0000"/>
          </w:rPr>
          <w:delText>timuli</w:delText>
        </w:r>
      </w:del>
      <w:r w:rsidR="00D428C2" w:rsidRPr="00D428C2">
        <w:rPr>
          <w:color w:val="FF0000"/>
        </w:rPr>
        <w:t xml:space="preserve"> ranging from 0 to 180 degrees in increments of 10 degrees</w:t>
      </w:r>
      <w:ins w:id="51" w:author="(교원) 김성필 (바이오메디컬공학과)" w:date="2023-06-12T23:28:00Z">
        <w:r w:rsidR="00AD7C25">
          <w:rPr>
            <w:color w:val="FF0000"/>
          </w:rPr>
          <w:t xml:space="preserve">, </w:t>
        </w:r>
      </w:ins>
      <w:ins w:id="52" w:author="(교원) 김성필 (바이오메디컬공학과)" w:date="2023-06-12T23:29:00Z">
        <w:r w:rsidR="00AD7C25">
          <w:rPr>
            <w:color w:val="FF0000"/>
          </w:rPr>
          <w:t xml:space="preserve">which </w:t>
        </w:r>
      </w:ins>
      <w:del w:id="53" w:author="(교원) 김성필 (바이오메디컬공학과)" w:date="2023-06-12T23:29:00Z">
        <w:r w:rsidR="00D428C2" w:rsidRPr="00D428C2" w:rsidDel="00AD7C25">
          <w:rPr>
            <w:color w:val="FF0000"/>
          </w:rPr>
          <w:delText xml:space="preserve">. This </w:delText>
        </w:r>
      </w:del>
      <w:r w:rsidR="00D428C2" w:rsidRPr="00D428C2">
        <w:rPr>
          <w:color w:val="FF0000"/>
        </w:rPr>
        <w:t xml:space="preserve">was </w:t>
      </w:r>
      <w:del w:id="54" w:author="(교원) 김성필 (바이오메디컬공학과)" w:date="2023-06-12T23:29:00Z">
        <w:r w:rsidR="00D428C2" w:rsidRPr="00D428C2" w:rsidDel="00AD7C25">
          <w:rPr>
            <w:color w:val="FF0000"/>
          </w:rPr>
          <w:delText xml:space="preserve">realized </w:delText>
        </w:r>
      </w:del>
      <w:ins w:id="55" w:author="(교원) 김성필 (바이오메디컬공학과)" w:date="2023-06-12T23:29:00Z">
        <w:r w:rsidR="00AD7C25">
          <w:rPr>
            <w:color w:val="FF0000"/>
          </w:rPr>
          <w:t>accomplished</w:t>
        </w:r>
        <w:r w:rsidR="00AD7C25" w:rsidRPr="00D428C2">
          <w:rPr>
            <w:color w:val="FF0000"/>
          </w:rPr>
          <w:t xml:space="preserve"> </w:t>
        </w:r>
      </w:ins>
      <w:r w:rsidR="00D428C2" w:rsidRPr="00D428C2">
        <w:rPr>
          <w:color w:val="FF0000"/>
        </w:rPr>
        <w:t xml:space="preserve">by </w:t>
      </w:r>
      <w:ins w:id="56" w:author="(교원) 김성필 (바이오메디컬공학과)" w:date="2023-06-12T23:29:00Z">
        <w:r w:rsidR="00AD7C25">
          <w:rPr>
            <w:color w:val="FF0000"/>
          </w:rPr>
          <w:t xml:space="preserve">combination of </w:t>
        </w:r>
      </w:ins>
      <w:del w:id="57" w:author="(교원) 김성필 (바이오메디컬공학과)" w:date="2023-06-12T23:29:00Z">
        <w:r w:rsidR="00D428C2" w:rsidRPr="00D428C2" w:rsidDel="00AD7C25">
          <w:rPr>
            <w:color w:val="FF0000"/>
          </w:rPr>
          <w:delText xml:space="preserve">examining </w:delText>
        </w:r>
      </w:del>
      <w:r w:rsidR="00D428C2" w:rsidRPr="00D428C2">
        <w:rPr>
          <w:color w:val="FF0000"/>
        </w:rPr>
        <w:t xml:space="preserve">the neural activity patterns of </w:t>
      </w:r>
      <w:del w:id="58" w:author="(교원) 김성필 (바이오메디컬공학과)" w:date="2023-06-12T23:29:00Z">
        <w:r w:rsidR="00D428C2" w:rsidRPr="00D428C2" w:rsidDel="00AD7C25">
          <w:rPr>
            <w:color w:val="FF0000"/>
          </w:rPr>
          <w:delText xml:space="preserve">a </w:delText>
        </w:r>
      </w:del>
      <w:ins w:id="59" w:author="(교원) 김성필 (바이오메디컬공학과)" w:date="2023-06-12T23:29:00Z">
        <w:r w:rsidR="00AD7C25">
          <w:rPr>
            <w:color w:val="FF0000"/>
          </w:rPr>
          <w:t xml:space="preserve">only four groups </w:t>
        </w:r>
      </w:ins>
      <w:ins w:id="60" w:author="(교원) 김성필 (바이오메디컬공학과)" w:date="2023-06-12T23:33:00Z">
        <w:r w:rsidR="00AD7C25">
          <w:rPr>
            <w:color w:val="FF0000"/>
          </w:rPr>
          <w:t>of</w:t>
        </w:r>
      </w:ins>
      <w:ins w:id="61" w:author="(교원) 김성필 (바이오메디컬공학과)" w:date="2023-06-12T23:29:00Z">
        <w:r w:rsidR="00AD7C25">
          <w:rPr>
            <w:color w:val="FF0000"/>
          </w:rPr>
          <w:t xml:space="preserve"> </w:t>
        </w:r>
      </w:ins>
      <w:ins w:id="62" w:author="(교원) 김성필 (바이오메디컬공학과)" w:date="2023-06-12T23:30:00Z">
        <w:r w:rsidR="00AD7C25">
          <w:rPr>
            <w:color w:val="FF0000"/>
          </w:rPr>
          <w:t xml:space="preserve">the final layer </w:t>
        </w:r>
      </w:ins>
      <w:ins w:id="63" w:author="(교원) 김성필 (바이오메디컬공학과)" w:date="2023-06-12T23:29:00Z">
        <w:r w:rsidR="00AD7C25">
          <w:rPr>
            <w:color w:val="FF0000"/>
          </w:rPr>
          <w:t>neuron</w:t>
        </w:r>
      </w:ins>
      <w:ins w:id="64" w:author="(교원) 김성필 (바이오메디컬공학과)" w:date="2023-06-12T23:30:00Z">
        <w:r w:rsidR="00AD7C25">
          <w:rPr>
            <w:color w:val="FF0000"/>
          </w:rPr>
          <w:t>s</w:t>
        </w:r>
      </w:ins>
      <w:ins w:id="65" w:author="(교원) 김성필 (바이오메디컬공학과)" w:date="2023-06-12T23:29:00Z">
        <w:r w:rsidR="00AD7C25">
          <w:rPr>
            <w:color w:val="FF0000"/>
          </w:rPr>
          <w:t xml:space="preserve"> </w:t>
        </w:r>
      </w:ins>
      <w:ins w:id="66" w:author="(교원) 김성필 (바이오메디컬공학과)" w:date="2023-06-12T23:30:00Z">
        <w:r w:rsidR="00AD7C25">
          <w:rPr>
            <w:color w:val="FF0000"/>
          </w:rPr>
          <w:t xml:space="preserve">each </w:t>
        </w:r>
      </w:ins>
      <w:ins w:id="67" w:author="(교원) 김성필 (바이오메디컬공학과)" w:date="2023-06-12T23:31:00Z">
        <w:r w:rsidR="00AD7C25">
          <w:rPr>
            <w:color w:val="FF0000"/>
          </w:rPr>
          <w:t xml:space="preserve">having receptive kernels oriented to </w:t>
        </w:r>
        <w:r w:rsidR="00AD7C25" w:rsidRPr="00D428C2">
          <w:rPr>
            <w:color w:val="FF0000"/>
          </w:rPr>
          <w:t>0</w:t>
        </w:r>
        <w:r w:rsidR="00AD7C25">
          <w:rPr>
            <w:color w:val="FF0000"/>
          </w:rPr>
          <w:t>, 45, 90 and</w:t>
        </w:r>
        <w:r w:rsidR="00AD7C25" w:rsidRPr="00D428C2">
          <w:rPr>
            <w:color w:val="FF0000"/>
          </w:rPr>
          <w:t xml:space="preserve"> 180 degrees</w:t>
        </w:r>
      </w:ins>
      <w:ins w:id="68" w:author="(교원) 김성필 (바이오메디컬공학과)" w:date="2023-06-12T23:33:00Z">
        <w:r w:rsidR="00AD7C25">
          <w:rPr>
            <w:color w:val="FF0000"/>
          </w:rPr>
          <w:t>, respectively</w:t>
        </w:r>
      </w:ins>
      <w:ins w:id="69" w:author="(교원) 김성필 (바이오메디컬공학과)" w:date="2023-06-12T23:31:00Z">
        <w:r w:rsidR="00AD7C25">
          <w:rPr>
            <w:color w:val="FF0000"/>
          </w:rPr>
          <w:t>.</w:t>
        </w:r>
        <w:r w:rsidR="00AD7C25" w:rsidRPr="00D428C2">
          <w:rPr>
            <w:color w:val="FF0000"/>
          </w:rPr>
          <w:t xml:space="preserve"> </w:t>
        </w:r>
      </w:ins>
      <w:del w:id="70" w:author="(교원) 김성필 (바이오메디컬공학과)" w:date="2023-06-12T23:29:00Z">
        <w:r w:rsidR="00D428C2" w:rsidRPr="00D428C2" w:rsidDel="00AD7C25">
          <w:rPr>
            <w:color w:val="FF0000"/>
          </w:rPr>
          <w:delText xml:space="preserve">mere </w:delText>
        </w:r>
      </w:del>
      <w:del w:id="71" w:author="(교원) 김성필 (바이오메디컬공학과)" w:date="2023-06-12T23:31:00Z">
        <w:r w:rsidR="00D428C2" w:rsidRPr="00D428C2" w:rsidDel="00AD7C25">
          <w:rPr>
            <w:color w:val="FF0000"/>
          </w:rPr>
          <w:delText xml:space="preserve">four output neuron groups. </w:delText>
        </w:r>
      </w:del>
      <w:ins w:id="72" w:author="(교원) 김성필 (바이오메디컬공학과)" w:date="2023-06-12T23:31:00Z">
        <w:r w:rsidR="00AD7C25">
          <w:rPr>
            <w:color w:val="FF0000"/>
          </w:rPr>
          <w:t xml:space="preserve">Decoding </w:t>
        </w:r>
      </w:ins>
      <w:ins w:id="73" w:author="(교원) 김성필 (바이오메디컬공학과)" w:date="2023-06-12T23:32:00Z">
        <w:r w:rsidR="00AD7C25">
          <w:rPr>
            <w:color w:val="FF0000"/>
          </w:rPr>
          <w:t>a stimulus’ orientation among 18 different</w:t>
        </w:r>
        <w:r w:rsidR="00AD7C25" w:rsidRPr="00AD7C25">
          <w:rPr>
            <w:color w:val="FF0000"/>
          </w:rPr>
          <w:t xml:space="preserve"> </w:t>
        </w:r>
        <w:r w:rsidR="00AD7C25">
          <w:rPr>
            <w:color w:val="FF0000"/>
          </w:rPr>
          <w:t>angles u</w:t>
        </w:r>
      </w:ins>
      <w:del w:id="74" w:author="(교원) 김성필 (바이오메디컬공학과)" w:date="2023-06-12T23:32:00Z">
        <w:r w:rsidR="00AA55AC" w:rsidRPr="00AA55AC" w:rsidDel="00AD7C25">
          <w:rPr>
            <w:color w:val="FF0000"/>
          </w:rPr>
          <w:delText>U</w:delText>
        </w:r>
      </w:del>
      <w:r w:rsidR="00AA55AC" w:rsidRPr="00AA55AC">
        <w:rPr>
          <w:color w:val="FF0000"/>
        </w:rPr>
        <w:t xml:space="preserve">tilizing a Support Vector Machine (SVM) </w:t>
      </w:r>
      <w:ins w:id="75" w:author="(교원) 김성필 (바이오메디컬공학과)" w:date="2023-06-12T23:32:00Z">
        <w:r w:rsidR="00AD7C25">
          <w:rPr>
            <w:color w:val="FF0000"/>
          </w:rPr>
          <w:t>from the neural activity pa</w:t>
        </w:r>
      </w:ins>
      <w:ins w:id="76" w:author="(교원) 김성필 (바이오메디컬공학과)" w:date="2023-06-12T23:33:00Z">
        <w:r w:rsidR="00AD7C25">
          <w:rPr>
            <w:color w:val="FF0000"/>
          </w:rPr>
          <w:t xml:space="preserve">tterns of the final layer </w:t>
        </w:r>
      </w:ins>
      <w:del w:id="77" w:author="(교원) 김성필 (바이오메디컬공학과)" w:date="2023-06-12T23:32:00Z">
        <w:r w:rsidR="00AA55AC" w:rsidRPr="00AA55AC" w:rsidDel="00AD7C25">
          <w:rPr>
            <w:color w:val="FF0000"/>
          </w:rPr>
          <w:delText xml:space="preserve">in conjunction with this approach </w:delText>
        </w:r>
      </w:del>
      <w:r w:rsidR="00AA55AC" w:rsidRPr="00AA55AC">
        <w:rPr>
          <w:color w:val="FF0000"/>
        </w:rPr>
        <w:t xml:space="preserve">resulted in a classification accuracy of 90.1%. </w:t>
      </w:r>
      <w:commentRangeStart w:id="78"/>
      <w:ins w:id="79" w:author="(교원) 김성필 (바이오메디컬공학과)" w:date="2023-06-12T23:36:00Z">
        <w:r w:rsidR="00AD7C25">
          <w:rPr>
            <w:color w:val="FF0000"/>
          </w:rPr>
          <w:t>In the perceptual dimension of dynamic tactile features</w:t>
        </w:r>
      </w:ins>
      <w:ins w:id="80" w:author="(교원) 김성필 (바이오메디컬공학과)" w:date="2023-06-12T23:34:00Z">
        <w:r w:rsidR="00AD7C25">
          <w:rPr>
            <w:color w:val="FF0000"/>
          </w:rPr>
          <w:t xml:space="preserve">, the proposed SNN could </w:t>
        </w:r>
      </w:ins>
      <w:ins w:id="81" w:author="(교원) 김성필 (바이오메디컬공학과)" w:date="2023-06-12T23:35:00Z">
        <w:r w:rsidR="00AD7C25">
          <w:rPr>
            <w:color w:val="FF0000"/>
          </w:rPr>
          <w:t>recognize</w:t>
        </w:r>
      </w:ins>
      <w:ins w:id="82" w:author="(교원) 김성필 (바이오메디컬공학과)" w:date="2023-06-12T23:34:00Z">
        <w:r w:rsidR="00AD7C25">
          <w:rPr>
            <w:color w:val="FF0000"/>
          </w:rPr>
          <w:t xml:space="preserve"> </w:t>
        </w:r>
      </w:ins>
      <w:ins w:id="83" w:author="(교원) 김성필 (바이오메디컬공학과)" w:date="2023-06-12T23:36:00Z">
        <w:r w:rsidR="00AD7C25">
          <w:rPr>
            <w:color w:val="FF0000"/>
          </w:rPr>
          <w:t>the slip of an object</w:t>
        </w:r>
      </w:ins>
      <w:ins w:id="84" w:author="(교원) 김성필 (바이오메디컬공학과)" w:date="2023-06-12T23:37:00Z">
        <w:r w:rsidR="00AD7C25">
          <w:rPr>
            <w:color w:val="FF0000"/>
          </w:rPr>
          <w:t xml:space="preserve"> within ??? </w:t>
        </w:r>
        <w:proofErr w:type="spellStart"/>
        <w:r w:rsidR="00AD7C25">
          <w:rPr>
            <w:color w:val="FF0000"/>
          </w:rPr>
          <w:t>ms</w:t>
        </w:r>
      </w:ins>
      <w:ins w:id="85" w:author="(교원) 김성필 (바이오메디컬공학과)" w:date="2023-06-12T23:34:00Z">
        <w:r w:rsidR="00AD7C25">
          <w:rPr>
            <w:color w:val="FF0000"/>
          </w:rPr>
          <w:t>.</w:t>
        </w:r>
        <w:proofErr w:type="spellEnd"/>
        <w:r w:rsidR="00AD7C25">
          <w:rPr>
            <w:color w:val="FF0000"/>
          </w:rPr>
          <w:t xml:space="preserve"> </w:t>
        </w:r>
      </w:ins>
      <w:ins w:id="86" w:author="(교원) 김성필 (바이오메디컬공학과)" w:date="2023-06-12T23:37:00Z">
        <w:r w:rsidR="00AD7C25">
          <w:rPr>
            <w:color w:val="FF0000"/>
          </w:rPr>
          <w:t xml:space="preserve">Also, the proposed </w:t>
        </w:r>
      </w:ins>
      <w:ins w:id="87" w:author="(교원) 김성필 (바이오메디컬공학과)" w:date="2023-06-12T23:38:00Z">
        <w:r w:rsidR="00AD7C25">
          <w:rPr>
            <w:color w:val="FF0000"/>
          </w:rPr>
          <w:t xml:space="preserve">SNN could discriminate vibration frequency of </w:t>
        </w:r>
        <w:r w:rsidR="002D3B61">
          <w:rPr>
            <w:color w:val="FF0000"/>
          </w:rPr>
          <w:t xml:space="preserve">a stimulus in the range from ??? to ???. </w:t>
        </w:r>
      </w:ins>
      <w:commentRangeEnd w:id="78"/>
      <w:ins w:id="88" w:author="(교원) 김성필 (바이오메디컬공학과)" w:date="2023-06-12T23:40:00Z">
        <w:r w:rsidR="00B24FB3">
          <w:rPr>
            <w:rStyle w:val="CommentReference"/>
          </w:rPr>
          <w:commentReference w:id="78"/>
        </w:r>
      </w:ins>
      <w:r w:rsidR="00AA55AC" w:rsidRPr="00AA55AC">
        <w:rPr>
          <w:color w:val="FF0000"/>
        </w:rPr>
        <w:t xml:space="preserve">These </w:t>
      </w:r>
      <w:del w:id="89" w:author="(교원) 김성필 (바이오메디컬공학과)" w:date="2023-06-12T23:39:00Z">
        <w:r w:rsidR="00AA55AC" w:rsidRPr="00AA55AC" w:rsidDel="002D3B61">
          <w:rPr>
            <w:color w:val="FF0000"/>
          </w:rPr>
          <w:delText xml:space="preserve">outcomes </w:delText>
        </w:r>
      </w:del>
      <w:ins w:id="90" w:author="(교원) 김성필 (바이오메디컬공학과)" w:date="2023-06-12T23:39:00Z">
        <w:r w:rsidR="002D3B61">
          <w:rPr>
            <w:color w:val="FF0000"/>
          </w:rPr>
          <w:t>results</w:t>
        </w:r>
        <w:r w:rsidR="002D3B61" w:rsidRPr="00AA55AC">
          <w:rPr>
            <w:color w:val="FF0000"/>
          </w:rPr>
          <w:t xml:space="preserve"> </w:t>
        </w:r>
      </w:ins>
      <w:r w:rsidR="00AA55AC" w:rsidRPr="00AA55AC">
        <w:rPr>
          <w:color w:val="FF0000"/>
        </w:rPr>
        <w:t xml:space="preserve">not only reinforce the </w:t>
      </w:r>
      <w:ins w:id="91" w:author="(교원) 김성필 (바이오메디컬공학과)" w:date="2023-06-12T23:39:00Z">
        <w:r w:rsidR="002D3B61">
          <w:rPr>
            <w:color w:val="FF0000"/>
          </w:rPr>
          <w:t xml:space="preserve">proposed </w:t>
        </w:r>
      </w:ins>
      <w:r w:rsidR="00AA55AC" w:rsidRPr="00AA55AC">
        <w:rPr>
          <w:color w:val="FF0000"/>
        </w:rPr>
        <w:t xml:space="preserve">model's competency in mimicking biological tactile </w:t>
      </w:r>
      <w:del w:id="92" w:author="(교원) 김성필 (바이오메디컬공학과)" w:date="2023-06-12T23:39:00Z">
        <w:r w:rsidR="00AA55AC" w:rsidRPr="00AA55AC" w:rsidDel="002D3B61">
          <w:rPr>
            <w:color w:val="FF0000"/>
          </w:rPr>
          <w:delText xml:space="preserve">processes </w:delText>
        </w:r>
      </w:del>
      <w:ins w:id="93" w:author="(교원) 김성필 (바이오메디컬공학과)" w:date="2023-06-12T23:39:00Z">
        <w:r w:rsidR="002D3B61">
          <w:rPr>
            <w:color w:val="FF0000"/>
          </w:rPr>
          <w:t>systems</w:t>
        </w:r>
        <w:r w:rsidR="002D3B61" w:rsidRPr="00AA55AC">
          <w:rPr>
            <w:color w:val="FF0000"/>
          </w:rPr>
          <w:t xml:space="preserve"> </w:t>
        </w:r>
      </w:ins>
      <w:r w:rsidR="00AA55AC" w:rsidRPr="00AA55AC">
        <w:rPr>
          <w:color w:val="FF0000"/>
        </w:rPr>
        <w:t xml:space="preserve">but also provide substantial implications for prospective enhancements in the architecture and </w:t>
      </w:r>
      <w:del w:id="94" w:author="(교원) 김성필 (바이오메디컬공학과)" w:date="2023-06-12T23:39:00Z">
        <w:r w:rsidR="00AA55AC" w:rsidRPr="00AA55AC" w:rsidDel="002D3B61">
          <w:rPr>
            <w:color w:val="FF0000"/>
          </w:rPr>
          <w:delText xml:space="preserve">evolution </w:delText>
        </w:r>
      </w:del>
      <w:ins w:id="95" w:author="(교원) 김성필 (바이오메디컬공학과)" w:date="2023-06-12T23:39:00Z">
        <w:r w:rsidR="002D3B61">
          <w:rPr>
            <w:color w:val="FF0000"/>
          </w:rPr>
          <w:t>functions</w:t>
        </w:r>
        <w:r w:rsidR="002D3B61" w:rsidRPr="00AA55AC">
          <w:rPr>
            <w:color w:val="FF0000"/>
          </w:rPr>
          <w:t xml:space="preserve"> </w:t>
        </w:r>
      </w:ins>
      <w:r w:rsidR="00AA55AC" w:rsidRPr="00AA55AC">
        <w:rPr>
          <w:color w:val="FF0000"/>
        </w:rPr>
        <w:t>of tactile intelligence systems.</w:t>
      </w:r>
      <w:ins w:id="96" w:author="(교원) 김성필 (바이오메디컬공학과)" w:date="2023-06-12T23:38:00Z">
        <w:r w:rsidR="002D3B61">
          <w:t xml:space="preserve"> </w:t>
        </w:r>
      </w:ins>
    </w:p>
    <w:p w14:paraId="76EF9481" w14:textId="73847CF7" w:rsidR="00CA448E" w:rsidRDefault="00D428C2" w:rsidP="002D3B61">
      <w:del w:id="97" w:author="(교원) 김성필 (바이오메디컬공학과)" w:date="2023-06-12T23:38:00Z">
        <w:r w:rsidDel="002D3B61">
          <w:delText>(</w:delText>
        </w:r>
        <w:r w:rsidDel="002D3B61">
          <w:rPr>
            <w:rFonts w:hint="eastAsia"/>
          </w:rPr>
          <w:delText>기존 내용</w:delText>
        </w:r>
        <w:r w:rsidDel="002D3B61">
          <w:delText>)</w:delText>
        </w:r>
        <w:r w:rsidR="00CA448E" w:rsidDel="002D3B61">
          <w:delText xml:space="preserve">To evaluate the model's performance, separate experiments were conducted, wherein it was tasked with the representation of an extensive variety of both static (e.g., pressure and shape) and dynamic (e.g., vibration frequency and slip) tactile stimuli. The subsequent analysis focused on two aspects: the classification accuracy achieved by the model, and its ability to identify tactile features within the output layer in response to various stimuli. </w:delText>
        </w:r>
      </w:del>
      <w:del w:id="98" w:author="(교원) 김성필 (바이오메디컬공학과)" w:date="2023-06-12T23:39:00Z">
        <w:r w:rsidR="00CA448E" w:rsidDel="002D3B61">
          <w:delText>The results validate the model's ability to replicate the intricate process of biological tactile information processing, as demonstrated by a broad spectrum of neural responses to various tactile features. These findings not only enhance the current state of artificial tactile systems but also hold significant implications for the future design and development of tactile intelligence.</w:delText>
        </w:r>
      </w:del>
    </w:p>
    <w:sectPr w:rsidR="00CA448E">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8" w:author="(교원) 김성필 (바이오메디컬공학과)" w:date="2023-06-12T23:40:00Z" w:initials="김">
    <w:p w14:paraId="4AC6F1ED" w14:textId="77777777" w:rsidR="00B24FB3" w:rsidRDefault="00B24FB3" w:rsidP="00F77FCE">
      <w:pPr>
        <w:jc w:val="left"/>
      </w:pPr>
      <w:r>
        <w:rPr>
          <w:rStyle w:val="CommentReference"/>
        </w:rPr>
        <w:annotationRef/>
      </w:r>
      <w:r>
        <w:rPr>
          <w:color w:val="000000"/>
          <w:szCs w:val="20"/>
        </w:rPr>
        <w:t>dynamic 자극 인식과 관련된 결과들도 집어넣자.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C6F1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22B77" w16cex:dateUtc="2023-06-12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C6F1ED" w16cid:durableId="28322B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교원) 김성필 (바이오메디컬공학과)">
    <w15:presenceInfo w15:providerId="AD" w15:userId="S::spkim@unist.ac.kr::767f585f-a3e6-4c07-8545-7e3203c11d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trackRevision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0NTYzMjUwNLa0tDBX0lEKTi0uzszPAykwrAUA8LzRxCwAAAA="/>
  </w:docVars>
  <w:rsids>
    <w:rsidRoot w:val="005E7DE6"/>
    <w:rsid w:val="00100705"/>
    <w:rsid w:val="0020571A"/>
    <w:rsid w:val="002479EC"/>
    <w:rsid w:val="002D3B61"/>
    <w:rsid w:val="002D5F39"/>
    <w:rsid w:val="003E2FDA"/>
    <w:rsid w:val="00407F17"/>
    <w:rsid w:val="004A239E"/>
    <w:rsid w:val="004B1714"/>
    <w:rsid w:val="004B5F3F"/>
    <w:rsid w:val="004E279A"/>
    <w:rsid w:val="00503FEF"/>
    <w:rsid w:val="00571174"/>
    <w:rsid w:val="005E7DE6"/>
    <w:rsid w:val="005F6142"/>
    <w:rsid w:val="006626FB"/>
    <w:rsid w:val="006A4C15"/>
    <w:rsid w:val="006C4867"/>
    <w:rsid w:val="006D4CFC"/>
    <w:rsid w:val="006E65E1"/>
    <w:rsid w:val="00736ED3"/>
    <w:rsid w:val="007434EA"/>
    <w:rsid w:val="00746404"/>
    <w:rsid w:val="007657FB"/>
    <w:rsid w:val="007764E8"/>
    <w:rsid w:val="007C5F15"/>
    <w:rsid w:val="008A0221"/>
    <w:rsid w:val="008E145A"/>
    <w:rsid w:val="00907B2C"/>
    <w:rsid w:val="009777CF"/>
    <w:rsid w:val="009F2CAB"/>
    <w:rsid w:val="00A22566"/>
    <w:rsid w:val="00AA55AC"/>
    <w:rsid w:val="00AB2A8B"/>
    <w:rsid w:val="00AD7C25"/>
    <w:rsid w:val="00B13BEE"/>
    <w:rsid w:val="00B24FB3"/>
    <w:rsid w:val="00B5656C"/>
    <w:rsid w:val="00B61E0F"/>
    <w:rsid w:val="00BB021F"/>
    <w:rsid w:val="00C10078"/>
    <w:rsid w:val="00C27C69"/>
    <w:rsid w:val="00C533E0"/>
    <w:rsid w:val="00C56459"/>
    <w:rsid w:val="00C835ED"/>
    <w:rsid w:val="00CA448E"/>
    <w:rsid w:val="00D020C6"/>
    <w:rsid w:val="00D12C0F"/>
    <w:rsid w:val="00D428C2"/>
    <w:rsid w:val="00DF2620"/>
    <w:rsid w:val="00FE06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3EB0"/>
  <w15:chartTrackingRefBased/>
  <w15:docId w15:val="{01A0AACE-58B7-40E3-ACEF-56CE5ED7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2C0F"/>
    <w:rPr>
      <w:sz w:val="16"/>
      <w:szCs w:val="16"/>
    </w:rPr>
  </w:style>
  <w:style w:type="paragraph" w:styleId="CommentText">
    <w:name w:val="annotation text"/>
    <w:basedOn w:val="Normal"/>
    <w:link w:val="CommentTextChar"/>
    <w:uiPriority w:val="99"/>
    <w:unhideWhenUsed/>
    <w:rsid w:val="00D12C0F"/>
    <w:pPr>
      <w:spacing w:line="240" w:lineRule="auto"/>
    </w:pPr>
    <w:rPr>
      <w:szCs w:val="20"/>
    </w:rPr>
  </w:style>
  <w:style w:type="character" w:customStyle="1" w:styleId="CommentTextChar">
    <w:name w:val="Comment Text Char"/>
    <w:basedOn w:val="DefaultParagraphFont"/>
    <w:link w:val="CommentText"/>
    <w:uiPriority w:val="99"/>
    <w:rsid w:val="00D12C0F"/>
    <w:rPr>
      <w:szCs w:val="20"/>
    </w:rPr>
  </w:style>
  <w:style w:type="paragraph" w:styleId="CommentSubject">
    <w:name w:val="annotation subject"/>
    <w:basedOn w:val="CommentText"/>
    <w:next w:val="CommentText"/>
    <w:link w:val="CommentSubjectChar"/>
    <w:uiPriority w:val="99"/>
    <w:semiHidden/>
    <w:unhideWhenUsed/>
    <w:rsid w:val="00D12C0F"/>
    <w:rPr>
      <w:b/>
      <w:bCs/>
    </w:rPr>
  </w:style>
  <w:style w:type="character" w:customStyle="1" w:styleId="CommentSubjectChar">
    <w:name w:val="Comment Subject Char"/>
    <w:basedOn w:val="CommentTextChar"/>
    <w:link w:val="CommentSubject"/>
    <w:uiPriority w:val="99"/>
    <w:semiHidden/>
    <w:rsid w:val="00D12C0F"/>
    <w:rPr>
      <w:b/>
      <w:bCs/>
      <w:szCs w:val="20"/>
    </w:rPr>
  </w:style>
  <w:style w:type="paragraph" w:styleId="Revision">
    <w:name w:val="Revision"/>
    <w:hidden/>
    <w:uiPriority w:val="99"/>
    <w:semiHidden/>
    <w:rsid w:val="00D12C0F"/>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09548">
      <w:bodyDiv w:val="1"/>
      <w:marLeft w:val="0"/>
      <w:marRight w:val="0"/>
      <w:marTop w:val="0"/>
      <w:marBottom w:val="0"/>
      <w:divBdr>
        <w:top w:val="none" w:sz="0" w:space="0" w:color="auto"/>
        <w:left w:val="none" w:sz="0" w:space="0" w:color="auto"/>
        <w:bottom w:val="none" w:sz="0" w:space="0" w:color="auto"/>
        <w:right w:val="none" w:sz="0" w:space="0" w:color="auto"/>
      </w:divBdr>
    </w:div>
    <w:div w:id="186864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680</Words>
  <Characters>3881</Characters>
  <Application>Microsoft Office Word</Application>
  <DocSecurity>0</DocSecurity>
  <Lines>32</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(대학원생) 김재훈 (바이오메디컬공학과)</dc:creator>
  <cp:keywords/>
  <dc:description/>
  <cp:lastModifiedBy>(교원) 김성필 (바이오메디컬공학과)</cp:lastModifiedBy>
  <cp:revision>4</cp:revision>
  <dcterms:created xsi:type="dcterms:W3CDTF">2023-06-12T13:23:00Z</dcterms:created>
  <dcterms:modified xsi:type="dcterms:W3CDTF">2023-06-12T14:40:00Z</dcterms:modified>
</cp:coreProperties>
</file>