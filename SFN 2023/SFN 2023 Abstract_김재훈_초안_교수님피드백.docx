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2634" w14:textId="23A29385" w:rsidR="00C56459" w:rsidRDefault="005E7DE6">
      <w:r w:rsidRPr="004E279A">
        <w:rPr>
          <w:rFonts w:hint="eastAsia"/>
          <w:b/>
          <w:bCs/>
        </w:rPr>
        <w:t>T</w:t>
      </w:r>
      <w:r w:rsidRPr="004E279A">
        <w:rPr>
          <w:b/>
          <w:bCs/>
        </w:rPr>
        <w:t>itle:</w:t>
      </w:r>
      <w:r>
        <w:t xml:space="preserve"> </w:t>
      </w:r>
      <w:r w:rsidR="00BB021F" w:rsidRPr="00BB021F">
        <w:t xml:space="preserve">Development of a Biomimetic </w:t>
      </w:r>
      <w:commentRangeStart w:id="0"/>
      <w:r w:rsidR="00BB021F" w:rsidRPr="00BB021F">
        <w:t xml:space="preserve">Multimodal </w:t>
      </w:r>
      <w:commentRangeEnd w:id="0"/>
      <w:r w:rsidR="00D12C0F">
        <w:rPr>
          <w:rStyle w:val="CommentReference"/>
        </w:rPr>
        <w:commentReference w:id="0"/>
      </w:r>
      <w:r w:rsidR="00BB021F" w:rsidRPr="00BB021F">
        <w:t xml:space="preserve">Tactile Perception </w:t>
      </w:r>
      <w:r w:rsidR="00D12C0F">
        <w:t>Model</w:t>
      </w:r>
      <w:r w:rsidR="00BB021F" w:rsidRPr="00BB021F">
        <w:t xml:space="preserve"> via Spiking Neural Networks</w:t>
      </w:r>
      <w:r w:rsidR="00D12C0F">
        <w:t xml:space="preserve"> for Robot Hand Manipulation</w:t>
      </w:r>
    </w:p>
    <w:p w14:paraId="259D4DC7" w14:textId="4D4F2EDA" w:rsidR="004E279A" w:rsidRDefault="00C533E0"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>uthor</w:t>
      </w:r>
      <w:r w:rsidR="004B5F3F" w:rsidRPr="004E279A">
        <w:rPr>
          <w:b/>
          <w:bCs/>
        </w:rPr>
        <w:t>s</w:t>
      </w:r>
      <w:r w:rsidRPr="004E279A">
        <w:rPr>
          <w:b/>
          <w:bCs/>
        </w:rPr>
        <w:t>:</w:t>
      </w:r>
      <w:r>
        <w:t xml:space="preserve"> </w:t>
      </w:r>
      <w:r w:rsidR="004B5F3F" w:rsidRPr="004B5F3F">
        <w:rPr>
          <w:b/>
          <w:bCs/>
        </w:rPr>
        <w:t>*</w:t>
      </w:r>
      <w:r w:rsidRPr="004B5F3F">
        <w:rPr>
          <w:b/>
          <w:bCs/>
        </w:rPr>
        <w:t>Jaehun Kim</w:t>
      </w:r>
      <w:r>
        <w:t>, Sung-Phil Kim</w:t>
      </w:r>
      <w:r w:rsidR="004B5F3F">
        <w:t>;</w:t>
      </w:r>
      <w:r w:rsidR="004B5F3F">
        <w:br/>
        <w:t xml:space="preserve">Biomed. </w:t>
      </w:r>
      <w:proofErr w:type="spellStart"/>
      <w:r w:rsidR="004B5F3F">
        <w:t>Engin</w:t>
      </w:r>
      <w:proofErr w:type="spellEnd"/>
      <w:r w:rsidR="004B5F3F">
        <w:t>., Ulsan Natl. Inst. of Sci. and Technol., Ulsan, Korea, Republic of</w:t>
      </w:r>
    </w:p>
    <w:p w14:paraId="0278B0E6" w14:textId="5B07359F" w:rsidR="007C5F15" w:rsidDel="009F2CAB" w:rsidRDefault="004E279A" w:rsidP="007C5F15">
      <w:pPr>
        <w:rPr>
          <w:del w:id="1" w:author="(교원) 김성필 (바이오메디컬공학과)" w:date="2023-06-05T20:16:00Z"/>
        </w:rPr>
      </w:pPr>
      <w:r w:rsidRPr="004E279A">
        <w:rPr>
          <w:rFonts w:hint="eastAsia"/>
          <w:b/>
          <w:bCs/>
        </w:rPr>
        <w:t>A</w:t>
      </w:r>
      <w:r w:rsidRPr="004E279A">
        <w:rPr>
          <w:b/>
          <w:bCs/>
        </w:rPr>
        <w:t xml:space="preserve">bstract: </w:t>
      </w:r>
      <w:del w:id="2" w:author="(교원) 김성필 (바이오메디컬공학과)" w:date="2023-06-05T20:32:00Z">
        <w:r w:rsidR="007C5F15" w:rsidDel="00A22566">
          <w:delText>Despite significant advancements in robotics, one persisting</w:delText>
        </w:r>
      </w:del>
      <w:ins w:id="3" w:author="(교원) 김성필 (바이오메디컬공학과)" w:date="2023-06-05T20:32:00Z">
        <w:r w:rsidR="00A22566">
          <w:t>It has been</w:t>
        </w:r>
      </w:ins>
      <w:r w:rsidR="007C5F15">
        <w:t xml:space="preserve"> challeng</w:t>
      </w:r>
      <w:ins w:id="4" w:author="(교원) 김성필 (바이오메디컬공학과)" w:date="2023-06-05T20:32:00Z">
        <w:r w:rsidR="00A22566">
          <w:t>ing to</w:t>
        </w:r>
      </w:ins>
      <w:del w:id="5" w:author="(교원) 김성필 (바이오메디컬공학과)" w:date="2023-06-05T20:32:00Z">
        <w:r w:rsidR="007C5F15" w:rsidDel="00A22566">
          <w:delText>e is the</w:delText>
        </w:r>
      </w:del>
      <w:r w:rsidR="007C5F15">
        <w:t xml:space="preserve"> </w:t>
      </w:r>
      <w:del w:id="6" w:author="(교원) 김성필 (바이오메디컬공학과)" w:date="2023-06-05T19:40:00Z">
        <w:r w:rsidR="007C5F15" w:rsidDel="00D12C0F">
          <w:delText xml:space="preserve">realistic </w:delText>
        </w:r>
      </w:del>
      <w:ins w:id="7" w:author="(교원) 김성필 (바이오메디컬공학과)" w:date="2023-06-05T19:40:00Z">
        <w:r w:rsidR="00D12C0F">
          <w:t xml:space="preserve">implement </w:t>
        </w:r>
      </w:ins>
      <w:ins w:id="8" w:author="(교원) 김성필 (바이오메디컬공학과)" w:date="2023-06-05T20:06:00Z">
        <w:r w:rsidR="00D020C6">
          <w:t xml:space="preserve">an </w:t>
        </w:r>
      </w:ins>
      <w:del w:id="9" w:author="(교원) 김성필 (바이오메디컬공학과)" w:date="2023-06-05T19:40:00Z">
        <w:r w:rsidR="007C5F15" w:rsidDel="00D12C0F">
          <w:delText>simulation and understanding</w:delText>
        </w:r>
      </w:del>
      <w:ins w:id="10" w:author="(교원) 김성필 (바이오메디컬공학과)" w:date="2023-06-05T19:40:00Z">
        <w:r w:rsidR="00D12C0F">
          <w:t>artificial tactile system</w:t>
        </w:r>
      </w:ins>
      <w:r w:rsidR="007C5F15">
        <w:t xml:space="preserve"> </w:t>
      </w:r>
      <w:del w:id="11" w:author="(교원) 김성필 (바이오메디컬공학과)" w:date="2023-06-05T19:40:00Z">
        <w:r w:rsidR="007C5F15" w:rsidDel="00D12C0F">
          <w:delText xml:space="preserve">of </w:delText>
        </w:r>
      </w:del>
      <w:ins w:id="12" w:author="(교원) 김성필 (바이오메디컬공학과)" w:date="2023-06-05T20:33:00Z">
        <w:r w:rsidR="00A22566">
          <w:t>close</w:t>
        </w:r>
      </w:ins>
      <w:ins w:id="13" w:author="(교원) 김성필 (바이오메디컬공학과)" w:date="2023-06-05T19:40:00Z">
        <w:r w:rsidR="00D12C0F">
          <w:t xml:space="preserve"> to</w:t>
        </w:r>
        <w:r w:rsidR="00D12C0F">
          <w:t xml:space="preserve"> </w:t>
        </w:r>
      </w:ins>
      <w:r w:rsidR="007C5F15">
        <w:t xml:space="preserve">the human </w:t>
      </w:r>
      <w:ins w:id="14" w:author="(교원) 김성필 (바이오메디컬공학과)" w:date="2023-06-05T20:33:00Z">
        <w:r w:rsidR="00A22566">
          <w:t xml:space="preserve">perception </w:t>
        </w:r>
      </w:ins>
      <w:del w:id="15" w:author="(교원) 김성필 (바이오메디컬공학과)" w:date="2023-06-05T20:32:00Z">
        <w:r w:rsidR="007C5F15" w:rsidDel="00A22566">
          <w:delText xml:space="preserve">tactile </w:delText>
        </w:r>
      </w:del>
      <w:del w:id="16" w:author="(교원) 김성필 (바이오메디컬공학과)" w:date="2023-06-05T20:06:00Z">
        <w:r w:rsidR="007C5F15" w:rsidDel="00D020C6">
          <w:delText>pathway</w:delText>
        </w:r>
      </w:del>
      <w:ins w:id="17" w:author="(교원) 김성필 (바이오메디컬공학과)" w:date="2023-06-05T20:32:00Z">
        <w:r w:rsidR="00A22566">
          <w:t>level</w:t>
        </w:r>
      </w:ins>
      <w:del w:id="18" w:author="(교원) 김성필 (바이오메디컬공학과)" w:date="2023-06-05T20:33:00Z">
        <w:r w:rsidR="007C5F15" w:rsidDel="00A22566">
          <w:delText xml:space="preserve">, crucial for enhancing </w:delText>
        </w:r>
      </w:del>
      <w:del w:id="19" w:author="(교원) 김성필 (바이오메디컬공학과)" w:date="2023-06-05T19:39:00Z">
        <w:r w:rsidR="007C5F15" w:rsidDel="00D12C0F">
          <w:delText>user interactions</w:delText>
        </w:r>
      </w:del>
      <w:r w:rsidR="007C5F15">
        <w:t xml:space="preserve">. </w:t>
      </w:r>
      <w:del w:id="20" w:author="(교원) 김성필 (바이오메디컬공학과)" w:date="2023-06-05T20:07:00Z">
        <w:r w:rsidR="007C5F15" w:rsidDel="00D020C6">
          <w:delText xml:space="preserve">This </w:delText>
        </w:r>
      </w:del>
      <w:ins w:id="21" w:author="(교원) 김성필 (바이오메디컬공학과)" w:date="2023-06-05T20:07:00Z">
        <w:r w:rsidR="00D020C6">
          <w:t>We</w:t>
        </w:r>
      </w:ins>
      <w:del w:id="22" w:author="(교원) 김성필 (바이오메디컬공학과)" w:date="2023-06-05T20:07:00Z">
        <w:r w:rsidR="007C5F15" w:rsidDel="00D020C6">
          <w:delText>study</w:delText>
        </w:r>
      </w:del>
      <w:r w:rsidR="007C5F15">
        <w:t xml:space="preserve"> </w:t>
      </w:r>
      <w:ins w:id="23" w:author="(교원) 김성필 (바이오메디컬공학과)" w:date="2023-06-05T20:07:00Z">
        <w:r w:rsidR="00D020C6">
          <w:t xml:space="preserve">aim to </w:t>
        </w:r>
      </w:ins>
      <w:r w:rsidR="007C5F15">
        <w:t>address</w:t>
      </w:r>
      <w:del w:id="24" w:author="(교원) 김성필 (바이오메디컬공학과)" w:date="2023-06-05T20:07:00Z">
        <w:r w:rsidR="007C5F15" w:rsidDel="00D020C6">
          <w:delText>es</w:delText>
        </w:r>
      </w:del>
      <w:r w:rsidR="007C5F15">
        <w:t xml:space="preserve"> this challenge by </w:t>
      </w:r>
      <w:del w:id="25" w:author="(교원) 김성필 (바이오메디컬공학과)" w:date="2023-06-05T20:09:00Z">
        <w:r w:rsidR="007C5F15" w:rsidDel="00D020C6">
          <w:delText xml:space="preserve">presenting </w:delText>
        </w:r>
      </w:del>
      <w:ins w:id="26" w:author="(교원) 김성필 (바이오메디컬공학과)" w:date="2023-06-05T20:09:00Z">
        <w:r w:rsidR="00D020C6">
          <w:t>proposing</w:t>
        </w:r>
        <w:r w:rsidR="00D020C6">
          <w:t xml:space="preserve"> </w:t>
        </w:r>
      </w:ins>
      <w:r w:rsidR="007C5F15">
        <w:t xml:space="preserve">a biomimetic </w:t>
      </w:r>
      <w:ins w:id="27" w:author="(교원) 김성필 (바이오메디컬공학과)" w:date="2023-06-05T20:07:00Z">
        <w:r w:rsidR="00D020C6">
          <w:t xml:space="preserve">tactile perception </w:t>
        </w:r>
      </w:ins>
      <w:r w:rsidR="007C5F15">
        <w:t>model</w:t>
      </w:r>
      <w:ins w:id="28" w:author="(교원) 김성필 (바이오메디컬공학과)" w:date="2023-06-05T20:08:00Z">
        <w:r w:rsidR="00D020C6">
          <w:t xml:space="preserve"> </w:t>
        </w:r>
      </w:ins>
      <w:ins w:id="29" w:author="(교원) 김성필 (바이오메디컬공학과)" w:date="2023-06-05T20:33:00Z">
        <w:r w:rsidR="00A22566">
          <w:t xml:space="preserve">based on </w:t>
        </w:r>
      </w:ins>
      <w:del w:id="30" w:author="(교원) 김성필 (바이오메디컬공학과)" w:date="2023-06-05T20:08:00Z">
        <w:r w:rsidR="007C5F15" w:rsidDel="00D020C6">
          <w:delText>,</w:delText>
        </w:r>
      </w:del>
      <w:del w:id="31" w:author="(교원) 김성필 (바이오메디컬공학과)" w:date="2023-06-05T20:33:00Z">
        <w:r w:rsidR="007C5F15" w:rsidDel="00A22566">
          <w:delText xml:space="preserve"> employing </w:delText>
        </w:r>
      </w:del>
      <w:r w:rsidR="007C5F15">
        <w:t>a Spiking Neural Network (SNN), designed to mimic the tactile pathway from fingertip mechanoreceptors to primary somatosensory cortical neurons</w:t>
      </w:r>
      <w:del w:id="32" w:author="(교원) 김성필 (바이오메디컬공학과)" w:date="2023-06-05T20:34:00Z">
        <w:r w:rsidR="007C5F15" w:rsidDel="00A22566">
          <w:delText xml:space="preserve">, </w:delText>
        </w:r>
      </w:del>
      <w:del w:id="33" w:author="(교원) 김성필 (바이오메디컬공학과)" w:date="2023-06-05T20:08:00Z">
        <w:r w:rsidR="007C5F15" w:rsidDel="00D020C6">
          <w:delText xml:space="preserve">responsive </w:delText>
        </w:r>
      </w:del>
      <w:del w:id="34" w:author="(교원) 김성필 (바이오메디컬공학과)" w:date="2023-06-05T20:34:00Z">
        <w:r w:rsidR="007C5F15" w:rsidDel="00A22566">
          <w:delText>to a diverse range of tactile stimuli</w:delText>
        </w:r>
      </w:del>
      <w:r w:rsidR="007C5F15">
        <w:t>.</w:t>
      </w:r>
      <w:ins w:id="35" w:author="(교원) 김성필 (바이오메디컬공학과)" w:date="2023-06-05T19:38:00Z">
        <w:r w:rsidR="00D12C0F">
          <w:t xml:space="preserve"> </w:t>
        </w:r>
      </w:ins>
      <w:r w:rsidR="007C5F15">
        <w:t xml:space="preserve">The </w:t>
      </w:r>
      <w:ins w:id="36" w:author="(교원) 김성필 (바이오메디컬공학과)" w:date="2023-06-05T20:09:00Z">
        <w:r w:rsidR="00D020C6">
          <w:t xml:space="preserve">proposed </w:t>
        </w:r>
      </w:ins>
      <w:r w:rsidR="007C5F15">
        <w:t>model utilizes a</w:t>
      </w:r>
      <w:ins w:id="37" w:author="(교원) 김성필 (바이오메디컬공학과)" w:date="2023-06-05T20:10:00Z">
        <w:r w:rsidR="00D020C6">
          <w:t xml:space="preserve"> multi-layered</w:t>
        </w:r>
      </w:ins>
      <w:del w:id="38" w:author="(교원) 김성필 (바이오메디컬공학과)" w:date="2023-06-05T20:10:00Z">
        <w:r w:rsidR="007C5F15" w:rsidDel="00D020C6">
          <w:delText>n</w:delText>
        </w:r>
      </w:del>
      <w:r w:rsidR="007C5F15">
        <w:t xml:space="preserve"> SNN architecture</w:t>
      </w:r>
      <w:del w:id="39" w:author="(교원) 김성필 (바이오메디컬공학과)" w:date="2023-06-05T20:10:00Z">
        <w:r w:rsidR="007C5F15" w:rsidDel="00D020C6">
          <w:delText xml:space="preserve"> with multiple layers</w:delText>
        </w:r>
      </w:del>
      <w:r w:rsidR="007C5F15">
        <w:t xml:space="preserve">, </w:t>
      </w:r>
      <w:ins w:id="40" w:author="(교원) 김성필 (바이오메디컬공학과)" w:date="2023-06-05T20:10:00Z">
        <w:r w:rsidR="00D020C6">
          <w:t xml:space="preserve">with </w:t>
        </w:r>
      </w:ins>
      <w:r w:rsidR="007C5F15">
        <w:t xml:space="preserve">each </w:t>
      </w:r>
      <w:ins w:id="41" w:author="(교원) 김성필 (바이오메디컬공학과)" w:date="2023-06-05T20:10:00Z">
        <w:r w:rsidR="00D020C6">
          <w:t xml:space="preserve">layer </w:t>
        </w:r>
      </w:ins>
      <w:r w:rsidR="007C5F15">
        <w:t>representing a distinct component of the tactile pathway. The first layer comprises Slowly Adapting-1 (SA-1) and Rapidly Adapting-1 (RA-1) afferent neurons</w:t>
      </w:r>
      <w:ins w:id="42" w:author="(교원) 김성필 (바이오메디컬공학과)" w:date="2023-06-05T20:12:00Z">
        <w:r w:rsidR="00D020C6">
          <w:t xml:space="preserve"> that</w:t>
        </w:r>
      </w:ins>
      <w:del w:id="43" w:author="(교원) 김성필 (바이오메디컬공학과)" w:date="2023-06-05T20:12:00Z">
        <w:r w:rsidR="007C5F15" w:rsidDel="00D020C6">
          <w:delText>,</w:delText>
        </w:r>
      </w:del>
      <w:r w:rsidR="007C5F15">
        <w:t xml:space="preserve"> </w:t>
      </w:r>
      <w:del w:id="44" w:author="(교원) 김성필 (바이오메디컬공학과)" w:date="2023-06-05T20:12:00Z">
        <w:r w:rsidR="007C5F15" w:rsidDel="00D020C6">
          <w:delText xml:space="preserve">receiving </w:delText>
        </w:r>
      </w:del>
      <w:ins w:id="45" w:author="(교원) 김성필 (바이오메디컬공학과)" w:date="2023-06-05T20:12:00Z">
        <w:r w:rsidR="00D020C6">
          <w:t>receiv</w:t>
        </w:r>
        <w:r w:rsidR="00D020C6">
          <w:t>e</w:t>
        </w:r>
        <w:r w:rsidR="00D020C6">
          <w:t xml:space="preserve"> </w:t>
        </w:r>
        <w:r w:rsidR="00D020C6">
          <w:t xml:space="preserve">tactile </w:t>
        </w:r>
      </w:ins>
      <w:r w:rsidR="007C5F15">
        <w:t xml:space="preserve">stimuli from mechanoreceptors stochastically. The </w:t>
      </w:r>
      <w:del w:id="46" w:author="(교원) 김성필 (바이오메디컬공학과)" w:date="2023-06-05T20:13:00Z">
        <w:r w:rsidR="007C5F15" w:rsidDel="00D020C6">
          <w:delText xml:space="preserve">subsequent </w:delText>
        </w:r>
      </w:del>
      <w:ins w:id="47" w:author="(교원) 김성필 (바이오메디컬공학과)" w:date="2023-06-05T20:13:00Z">
        <w:r w:rsidR="00D020C6">
          <w:t>second</w:t>
        </w:r>
        <w:r w:rsidR="00D020C6">
          <w:t xml:space="preserve"> </w:t>
        </w:r>
      </w:ins>
      <w:r w:rsidR="007C5F15">
        <w:t xml:space="preserve">layer, representing the cuneate nucleus (CN), integrates and </w:t>
      </w:r>
      <w:commentRangeStart w:id="48"/>
      <w:r w:rsidR="007C5F15">
        <w:t xml:space="preserve">categorizes </w:t>
      </w:r>
      <w:commentRangeEnd w:id="48"/>
      <w:r w:rsidR="00D020C6">
        <w:rPr>
          <w:rStyle w:val="CommentReference"/>
        </w:rPr>
        <w:commentReference w:id="48"/>
      </w:r>
      <w:del w:id="49" w:author="(교원) 김성필 (바이오메디컬공학과)" w:date="2023-06-05T20:13:00Z">
        <w:r w:rsidR="007C5F15" w:rsidDel="00D020C6">
          <w:delText>the incoming data</w:delText>
        </w:r>
      </w:del>
      <w:ins w:id="50" w:author="(교원) 김성필 (바이오메디컬공학과)" w:date="2023-06-05T20:13:00Z">
        <w:r w:rsidR="00D020C6">
          <w:t>tactile afferent input</w:t>
        </w:r>
      </w:ins>
      <w:r w:rsidR="007C5F15">
        <w:t xml:space="preserve">. This </w:t>
      </w:r>
      <w:del w:id="51" w:author="(교원) 김성필 (바이오메디컬공학과)" w:date="2023-06-05T20:14:00Z">
        <w:r w:rsidR="007C5F15" w:rsidDel="00D020C6">
          <w:delText xml:space="preserve">process </w:delText>
        </w:r>
      </w:del>
      <w:ins w:id="52" w:author="(교원) 김성필 (바이오메디컬공학과)" w:date="2023-06-05T20:14:00Z">
        <w:r w:rsidR="00D020C6">
          <w:t>layer</w:t>
        </w:r>
        <w:r w:rsidR="00D020C6">
          <w:t xml:space="preserve"> </w:t>
        </w:r>
      </w:ins>
      <w:r w:rsidR="007C5F15">
        <w:t xml:space="preserve">involves </w:t>
      </w:r>
      <w:del w:id="53" w:author="(교원) 김성필 (바이오메디컬공학과)" w:date="2023-06-05T20:15:00Z">
        <w:r w:rsidR="007C5F15" w:rsidDel="00D020C6">
          <w:delText xml:space="preserve">a </w:delText>
        </w:r>
      </w:del>
      <w:r w:rsidR="007C5F15">
        <w:t xml:space="preserve">lateral inhibition </w:t>
      </w:r>
      <w:del w:id="54" w:author="(교원) 김성필 (바이오메디컬공학과)" w:date="2023-06-05T20:15:00Z">
        <w:r w:rsidR="007C5F15" w:rsidDel="00D020C6">
          <w:delText xml:space="preserve">mechanism, </w:delText>
        </w:r>
      </w:del>
      <w:r w:rsidR="007C5F15">
        <w:t xml:space="preserve">facilitated by central excitatory and peripheral inhibitory connections, enhancing </w:t>
      </w:r>
      <w:commentRangeStart w:id="55"/>
      <w:r w:rsidR="007C5F15">
        <w:t xml:space="preserve">the spatial </w:t>
      </w:r>
      <w:ins w:id="56" w:author="(교원) 김성필 (바이오메디컬공학과)" w:date="2023-06-05T20:15:00Z">
        <w:r w:rsidR="009F2CAB">
          <w:t xml:space="preserve">acuity of </w:t>
        </w:r>
      </w:ins>
      <w:r w:rsidR="007C5F15">
        <w:t>tactile information</w:t>
      </w:r>
      <w:commentRangeEnd w:id="55"/>
      <w:r w:rsidR="009F2CAB">
        <w:rPr>
          <w:rStyle w:val="CommentReference"/>
        </w:rPr>
        <w:commentReference w:id="55"/>
      </w:r>
      <w:del w:id="57" w:author="(교원) 김성필 (바이오메디컬공학과)" w:date="2023-06-05T20:15:00Z">
        <w:r w:rsidR="007C5F15" w:rsidDel="009F2CAB">
          <w:delText xml:space="preserve"> transmission</w:delText>
        </w:r>
      </w:del>
      <w:r w:rsidR="007C5F15">
        <w:t xml:space="preserve">. The final layer, </w:t>
      </w:r>
      <w:del w:id="58" w:author="(교원) 김성필 (바이오메디컬공학과)" w:date="2023-06-05T20:16:00Z">
        <w:r w:rsidR="007C5F15" w:rsidDel="009F2CAB">
          <w:delText xml:space="preserve">symbolizing </w:delText>
        </w:r>
      </w:del>
      <w:ins w:id="59" w:author="(교원) 김성필 (바이오메디컬공학과)" w:date="2023-06-05T20:16:00Z">
        <w:r w:rsidR="009F2CAB">
          <w:t>mimicking</w:t>
        </w:r>
        <w:r w:rsidR="009F2CAB">
          <w:t xml:space="preserve"> </w:t>
        </w:r>
      </w:ins>
      <w:r w:rsidR="007C5F15">
        <w:t xml:space="preserve">the primary somatosensory cortex, models the </w:t>
      </w:r>
      <w:commentRangeStart w:id="60"/>
      <w:r w:rsidR="007C5F15">
        <w:t xml:space="preserve">inhibitory </w:t>
      </w:r>
      <w:commentRangeEnd w:id="60"/>
      <w:r w:rsidR="009F2CAB">
        <w:rPr>
          <w:rStyle w:val="CommentReference"/>
        </w:rPr>
        <w:commentReference w:id="60"/>
      </w:r>
      <w:r w:rsidR="007C5F15">
        <w:t xml:space="preserve">receptive fields of </w:t>
      </w:r>
      <w:ins w:id="61" w:author="(교원) 김성필 (바이오메디컬공학과)" w:date="2023-06-05T20:17:00Z">
        <w:r w:rsidR="009F2CAB">
          <w:t xml:space="preserve">cortical </w:t>
        </w:r>
      </w:ins>
      <w:r w:rsidR="007C5F15">
        <w:t xml:space="preserve">neurons, leading to distinct </w:t>
      </w:r>
      <w:commentRangeStart w:id="62"/>
      <w:r w:rsidR="007C5F15">
        <w:t>output layers</w:t>
      </w:r>
      <w:commentRangeEnd w:id="62"/>
      <w:r w:rsidR="009F2CAB">
        <w:rPr>
          <w:rStyle w:val="CommentReference"/>
        </w:rPr>
        <w:commentReference w:id="62"/>
      </w:r>
      <w:r w:rsidR="007C5F15">
        <w:t xml:space="preserve"> for </w:t>
      </w:r>
      <w:del w:id="63" w:author="(교원) 김성필 (바이오메디컬공학과)" w:date="2023-06-05T20:17:00Z">
        <w:r w:rsidR="007C5F15" w:rsidDel="009F2CAB">
          <w:delText xml:space="preserve">decoding </w:delText>
        </w:r>
      </w:del>
      <w:ins w:id="64" w:author="(교원) 김성필 (바이오메디컬공학과)" w:date="2023-06-05T20:17:00Z">
        <w:r w:rsidR="009F2CAB">
          <w:t>encoding</w:t>
        </w:r>
        <w:r w:rsidR="009F2CAB">
          <w:t xml:space="preserve"> </w:t>
        </w:r>
      </w:ins>
      <w:r w:rsidR="007C5F15">
        <w:t xml:space="preserve">various </w:t>
      </w:r>
      <w:del w:id="65" w:author="(교원) 김성필 (바이오메디컬공학과)" w:date="2023-06-05T20:17:00Z">
        <w:r w:rsidR="007C5F15" w:rsidDel="009F2CAB">
          <w:delText xml:space="preserve">physical </w:delText>
        </w:r>
      </w:del>
      <w:r w:rsidR="007C5F15">
        <w:t xml:space="preserve">properties of stimuli. This stratified configuration allows the SNN to process different tactile </w:t>
      </w:r>
      <w:del w:id="66" w:author="(교원) 김성필 (바이오메디컬공학과)" w:date="2023-06-05T20:18:00Z">
        <w:r w:rsidR="007C5F15" w:rsidDel="009F2CAB">
          <w:delText xml:space="preserve">characteristics </w:delText>
        </w:r>
      </w:del>
      <w:ins w:id="67" w:author="(교원) 김성필 (바이오메디컬공학과)" w:date="2023-06-05T20:18:00Z">
        <w:r w:rsidR="009F2CAB">
          <w:t>information</w:t>
        </w:r>
        <w:r w:rsidR="009F2CAB">
          <w:t xml:space="preserve"> </w:t>
        </w:r>
      </w:ins>
      <w:r w:rsidR="007C5F15">
        <w:t xml:space="preserve">concurrently, thereby improving the efficiency </w:t>
      </w:r>
      <w:del w:id="68" w:author="(교원) 김성필 (바이오메디컬공학과)" w:date="2023-06-05T20:18:00Z">
        <w:r w:rsidR="007C5F15" w:rsidDel="009F2CAB">
          <w:delText xml:space="preserve">and realism </w:delText>
        </w:r>
      </w:del>
      <w:r w:rsidR="007C5F15">
        <w:t>of tactile information processing.</w:t>
      </w:r>
      <w:ins w:id="69" w:author="(교원) 김성필 (바이오메디컬공학과)" w:date="2023-06-05T20:16:00Z">
        <w:r w:rsidR="009F2CAB">
          <w:t xml:space="preserve"> </w:t>
        </w:r>
      </w:ins>
    </w:p>
    <w:p w14:paraId="55E5F7D9" w14:textId="59F25039" w:rsidR="007C5F15" w:rsidDel="009F2CAB" w:rsidRDefault="007C5F15" w:rsidP="007C5F15">
      <w:pPr>
        <w:rPr>
          <w:del w:id="70" w:author="(교원) 김성필 (바이오메디컬공학과)" w:date="2023-06-05T20:16:00Z"/>
        </w:rPr>
      </w:pPr>
      <w:r>
        <w:t>We conduct</w:t>
      </w:r>
      <w:del w:id="71" w:author="(교원) 김성필 (바이오메디컬공학과)" w:date="2023-06-05T20:19:00Z">
        <w:r w:rsidDel="009F2CAB">
          <w:delText>ed</w:delText>
        </w:r>
      </w:del>
      <w:r>
        <w:t xml:space="preserve"> </w:t>
      </w:r>
      <w:commentRangeStart w:id="72"/>
      <w:r>
        <w:t xml:space="preserve">two </w:t>
      </w:r>
      <w:commentRangeEnd w:id="72"/>
      <w:r w:rsidR="005F6142">
        <w:rPr>
          <w:rStyle w:val="CommentReference"/>
        </w:rPr>
        <w:commentReference w:id="72"/>
      </w:r>
      <w:r>
        <w:t>separate experiments</w:t>
      </w:r>
      <w:ins w:id="73" w:author="(교원) 김성필 (바이오메디컬공학과)" w:date="2023-06-05T20:18:00Z">
        <w:r w:rsidR="009F2CAB">
          <w:t xml:space="preserve"> </w:t>
        </w:r>
      </w:ins>
      <w:ins w:id="74" w:author="(교원) 김성필 (바이오메디컬공학과)" w:date="2023-06-05T20:19:00Z">
        <w:r w:rsidR="009F2CAB">
          <w:t xml:space="preserve">using </w:t>
        </w:r>
      </w:ins>
      <w:ins w:id="75" w:author="(교원) 김성필 (바이오메디컬공학과)" w:date="2023-06-05T20:18:00Z">
        <w:r w:rsidR="009F2CAB">
          <w:t>the</w:t>
        </w:r>
      </w:ins>
      <w:ins w:id="76" w:author="(교원) 김성필 (바이오메디컬공학과)" w:date="2023-06-05T20:19:00Z">
        <w:r w:rsidR="009F2CAB">
          <w:t xml:space="preserve"> proposed model to represent </w:t>
        </w:r>
      </w:ins>
      <w:del w:id="77" w:author="(교원) 김성필 (바이오메디컬공학과)" w:date="2023-06-05T20:18:00Z">
        <w:r w:rsidDel="009F2CAB">
          <w:delText xml:space="preserve">, employing </w:delText>
        </w:r>
      </w:del>
      <w:r>
        <w:t>a broad range of static and dynamic tactile stimuli</w:t>
      </w:r>
      <w:ins w:id="78" w:author="(교원) 김성필 (바이오메디컬공학과)" w:date="2023-06-05T20:35:00Z">
        <w:r w:rsidR="00A22566">
          <w:t xml:space="preserve">, </w:t>
        </w:r>
        <w:r w:rsidR="00A22566">
          <w:t>including pressure, vibration frequency, slip, and shape</w:t>
        </w:r>
      </w:ins>
      <w:r>
        <w:t xml:space="preserve">. </w:t>
      </w:r>
      <w:commentRangeStart w:id="79"/>
      <w:r>
        <w:t>Our analysis focuse</w:t>
      </w:r>
      <w:ins w:id="80" w:author="(교원) 김성필 (바이오메디컬공학과)" w:date="2023-06-05T20:20:00Z">
        <w:r w:rsidR="009F2CAB">
          <w:t>s</w:t>
        </w:r>
      </w:ins>
      <w:del w:id="81" w:author="(교원) 김성필 (바이오메디컬공학과)" w:date="2023-06-05T20:19:00Z">
        <w:r w:rsidDel="009F2CAB">
          <w:delText>d</w:delText>
        </w:r>
      </w:del>
      <w:r>
        <w:t xml:space="preserve"> not only on the classification performance but also on identifying the tactile features recognized by the model's output layer in response to stimuli.</w:t>
      </w:r>
      <w:commentRangeEnd w:id="79"/>
      <w:r w:rsidR="009F2CAB">
        <w:rPr>
          <w:rStyle w:val="CommentReference"/>
        </w:rPr>
        <w:commentReference w:id="79"/>
      </w:r>
      <w:r>
        <w:t xml:space="preserve"> The results affirm the model's capacity to effectively </w:t>
      </w:r>
      <w:del w:id="82" w:author="(교원) 김성필 (바이오메디컬공학과)" w:date="2023-06-05T20:27:00Z">
        <w:r w:rsidDel="00503FEF">
          <w:delText xml:space="preserve">simulate </w:delText>
        </w:r>
      </w:del>
      <w:ins w:id="83" w:author="(교원) 김성필 (바이오메디컬공학과)" w:date="2023-06-05T20:27:00Z">
        <w:r w:rsidR="00503FEF">
          <w:t>emulate</w:t>
        </w:r>
        <w:r w:rsidR="00503FEF">
          <w:t xml:space="preserve"> </w:t>
        </w:r>
      </w:ins>
      <w:r>
        <w:t xml:space="preserve">the complex nature of biological tactile information processing, demonstrating a comprehensive range of </w:t>
      </w:r>
      <w:del w:id="84" w:author="(교원) 김성필 (바이오메디컬공학과)" w:date="2023-06-05T20:24:00Z">
        <w:r w:rsidDel="005F6142">
          <w:delText xml:space="preserve">tactile </w:delText>
        </w:r>
      </w:del>
      <w:ins w:id="85" w:author="(교원) 김성필 (바이오메디컬공학과)" w:date="2023-06-05T20:24:00Z">
        <w:r w:rsidR="005F6142">
          <w:t xml:space="preserve">neural </w:t>
        </w:r>
      </w:ins>
      <w:del w:id="86" w:author="(교원) 김성필 (바이오메디컬공학과)" w:date="2023-06-05T20:24:00Z">
        <w:r w:rsidDel="005F6142">
          <w:delText xml:space="preserve">features in </w:delText>
        </w:r>
      </w:del>
      <w:del w:id="87" w:author="(교원) 김성필 (바이오메디컬공학과)" w:date="2023-06-05T20:36:00Z">
        <w:r w:rsidDel="008A0221">
          <w:delText>response</w:delText>
        </w:r>
      </w:del>
      <w:ins w:id="88" w:author="(교원) 김성필 (바이오메디컬공학과)" w:date="2023-06-05T20:36:00Z">
        <w:r w:rsidR="008A0221">
          <w:t>representations of</w:t>
        </w:r>
      </w:ins>
      <w:r>
        <w:t xml:space="preserve"> </w:t>
      </w:r>
      <w:del w:id="89" w:author="(교원) 김성필 (바이오메디컬공학과)" w:date="2023-06-05T20:36:00Z">
        <w:r w:rsidDel="008A0221">
          <w:delText xml:space="preserve">to </w:delText>
        </w:r>
      </w:del>
      <w:r>
        <w:t xml:space="preserve">diverse </w:t>
      </w:r>
      <w:ins w:id="90" w:author="(교원) 김성필 (바이오메디컬공학과)" w:date="2023-06-05T20:24:00Z">
        <w:r w:rsidR="005F6142">
          <w:t xml:space="preserve">tactile </w:t>
        </w:r>
      </w:ins>
      <w:del w:id="91" w:author="(교원) 김성필 (바이오메디컬공학과)" w:date="2023-06-05T20:36:00Z">
        <w:r w:rsidDel="008A0221">
          <w:delText>stimuli</w:delText>
        </w:r>
      </w:del>
      <w:del w:id="92" w:author="(교원) 김성필 (바이오메디컬공학과)" w:date="2023-06-05T20:35:00Z">
        <w:r w:rsidDel="00A22566">
          <w:delText>.</w:delText>
        </w:r>
      </w:del>
    </w:p>
    <w:p w14:paraId="06360204" w14:textId="4A1599A5" w:rsidR="005E7DE6" w:rsidRPr="005E7DE6" w:rsidRDefault="008A0221" w:rsidP="00736ED3">
      <w:ins w:id="93" w:author="(교원) 김성필 (바이오메디컬공학과)" w:date="2023-06-05T20:36:00Z">
        <w:r>
          <w:t>features</w:t>
        </w:r>
      </w:ins>
      <w:ins w:id="94" w:author="(교원) 김성필 (바이오메디컬공학과)" w:date="2023-06-05T20:28:00Z">
        <w:r w:rsidR="00503FEF">
          <w:t xml:space="preserve"> simultaneously</w:t>
        </w:r>
      </w:ins>
      <w:ins w:id="95" w:author="(교원) 김성필 (바이오메디컬공학과)" w:date="2023-06-05T20:35:00Z">
        <w:r w:rsidR="00736ED3">
          <w:t>,</w:t>
        </w:r>
      </w:ins>
      <w:ins w:id="96" w:author="(교원) 김성필 (바이오메디컬공학과)" w:date="2023-06-05T20:28:00Z">
        <w:r w:rsidR="00503FEF">
          <w:t xml:space="preserve"> </w:t>
        </w:r>
      </w:ins>
      <w:ins w:id="97" w:author="(교원) 김성필 (바이오메디컬공학과)" w:date="2023-06-05T20:35:00Z">
        <w:r w:rsidR="00736ED3">
          <w:t>which</w:t>
        </w:r>
      </w:ins>
      <w:ins w:id="98" w:author="(교원) 김성필 (바이오메디컬공학과)" w:date="2023-06-05T20:28:00Z">
        <w:r w:rsidR="00503FEF" w:rsidDel="00503FEF">
          <w:t xml:space="preserve"> </w:t>
        </w:r>
      </w:ins>
      <w:del w:id="99" w:author="(교원) 김성필 (바이오메디컬공학과)" w:date="2023-06-05T20:28:00Z">
        <w:r w:rsidR="007C5F15" w:rsidDel="00503FEF">
          <w:delText xml:space="preserve">Our </w:delText>
        </w:r>
      </w:del>
      <w:del w:id="100" w:author="(교원) 김성필 (바이오메디컬공학과)" w:date="2023-06-05T20:26:00Z">
        <w:r w:rsidR="007C5F15" w:rsidDel="00503FEF">
          <w:delText>research suggests</w:delText>
        </w:r>
      </w:del>
      <w:del w:id="101" w:author="(교원) 김성필 (바이오메디컬공학과)" w:date="2023-06-05T20:29:00Z">
        <w:r w:rsidR="007C5F15" w:rsidDel="00503FEF">
          <w:delText xml:space="preserve"> that </w:delText>
        </w:r>
      </w:del>
      <w:del w:id="102" w:author="(교원) 김성필 (바이오메디컬공학과)" w:date="2023-06-05T20:25:00Z">
        <w:r w:rsidR="007C5F15" w:rsidDel="00503FEF">
          <w:rPr>
            <w:rFonts w:hint="eastAsia"/>
          </w:rPr>
          <w:delText xml:space="preserve">this </w:delText>
        </w:r>
      </w:del>
      <w:del w:id="103" w:author="(교원) 김성필 (바이오메디컬공학과)" w:date="2023-06-05T20:29:00Z">
        <w:r w:rsidR="007C5F15" w:rsidDel="00503FEF">
          <w:delText xml:space="preserve">biologically-inspired model </w:delText>
        </w:r>
      </w:del>
      <w:del w:id="104" w:author="(교원) 김성필 (바이오메디컬공학과)" w:date="2023-06-05T20:26:00Z">
        <w:r w:rsidR="007C5F15" w:rsidDel="00503FEF">
          <w:delText xml:space="preserve">can </w:delText>
        </w:r>
      </w:del>
      <w:ins w:id="105" w:author="(교원) 김성필 (바이오메디컬공학과)" w:date="2023-06-05T20:35:00Z">
        <w:r w:rsidR="00736ED3">
          <w:t>will</w:t>
        </w:r>
      </w:ins>
      <w:ins w:id="106" w:author="(교원) 김성필 (바이오메디컬공학과)" w:date="2023-06-05T20:26:00Z">
        <w:r w:rsidR="00503FEF">
          <w:t xml:space="preserve"> </w:t>
        </w:r>
      </w:ins>
      <w:del w:id="107" w:author="(교원) 김성필 (바이오메디컬공학과)" w:date="2023-06-05T20:26:00Z">
        <w:r w:rsidR="007C5F15" w:rsidDel="00503FEF">
          <w:delText>significantly improve</w:delText>
        </w:r>
      </w:del>
      <w:ins w:id="108" w:author="(교원) 김성필 (바이오메디컬공학과)" w:date="2023-06-05T20:36:00Z">
        <w:r w:rsidR="00736ED3">
          <w:t>advance artificial</w:t>
        </w:r>
      </w:ins>
      <w:ins w:id="109" w:author="(교원) 김성필 (바이오메디컬공학과)" w:date="2023-06-05T20:27:00Z">
        <w:r w:rsidR="00503FEF">
          <w:t xml:space="preserve"> </w:t>
        </w:r>
      </w:ins>
      <w:del w:id="110" w:author="(교원) 김성필 (바이오메디컬공학과)" w:date="2023-06-05T20:29:00Z">
        <w:r w:rsidR="007C5F15" w:rsidDel="00503FEF">
          <w:delText xml:space="preserve"> </w:delText>
        </w:r>
      </w:del>
      <w:del w:id="111" w:author="(교원) 김성필 (바이오메디컬공학과)" w:date="2023-06-05T20:26:00Z">
        <w:r w:rsidR="007C5F15" w:rsidDel="00503FEF">
          <w:delText xml:space="preserve">the realism and accuracy of </w:delText>
        </w:r>
      </w:del>
      <w:r w:rsidR="007C5F15">
        <w:t xml:space="preserve">tactile </w:t>
      </w:r>
      <w:del w:id="112" w:author="(교원) 김성필 (바이오메디컬공학과)" w:date="2023-06-05T20:36:00Z">
        <w:r w:rsidR="007C5F15" w:rsidDel="00736ED3">
          <w:delText>information processing in robotics</w:delText>
        </w:r>
      </w:del>
      <w:ins w:id="113" w:author="(교원) 김성필 (바이오메디컬공학과)" w:date="2023-06-05T20:36:00Z">
        <w:r w:rsidR="00736ED3">
          <w:t>systems</w:t>
        </w:r>
      </w:ins>
      <w:r w:rsidR="007C5F15">
        <w:t xml:space="preserve">. </w:t>
      </w:r>
      <w:del w:id="114" w:author="(교원) 김성필 (바이오메디컬공학과)" w:date="2023-06-05T20:29:00Z">
        <w:r w:rsidR="007C5F15" w:rsidDel="00503FEF">
          <w:delText xml:space="preserve">A key advantage of our model is its ability to represent diverse tactile features, </w:delText>
        </w:r>
      </w:del>
      <w:del w:id="115" w:author="(교원) 김성필 (바이오메디컬공학과)" w:date="2023-06-05T20:27:00Z">
        <w:r w:rsidR="007C5F15" w:rsidDel="00503FEF">
          <w:delText>such as pressure, vibration frequency, slip, and shape</w:delText>
        </w:r>
      </w:del>
      <w:del w:id="116" w:author="(교원) 김성필 (바이오메디컬공학과)" w:date="2023-06-05T20:29:00Z">
        <w:r w:rsidR="007C5F15" w:rsidDel="00503FEF">
          <w:delText xml:space="preserve">, simultaneously within a single model. </w:delText>
        </w:r>
      </w:del>
      <w:del w:id="117" w:author="(교원) 김성필 (바이오메디컬공학과)" w:date="2023-06-05T20:30:00Z">
        <w:r w:rsidR="007C5F15" w:rsidDel="00503FEF">
          <w:delText xml:space="preserve">By offering a robust method for processing a vast array of tactile information, our model may pioneer new paradigms of more natural and intuitive human-robot interaction. </w:delText>
        </w:r>
      </w:del>
      <w:r w:rsidR="007C5F15">
        <w:t>This advancement holds profound implications for the design and development of future tactile</w:t>
      </w:r>
      <w:ins w:id="118" w:author="(교원) 김성필 (바이오메디컬공학과)" w:date="2023-06-05T20:30:00Z">
        <w:r w:rsidR="00503FEF">
          <w:t xml:space="preserve"> intelligen</w:t>
        </w:r>
        <w:r w:rsidR="008E145A">
          <w:t>ce in</w:t>
        </w:r>
      </w:ins>
      <w:del w:id="119" w:author="(교원) 김성필 (바이오메디컬공학과)" w:date="2023-06-05T20:30:00Z">
        <w:r w:rsidR="007C5F15" w:rsidDel="00503FEF">
          <w:delText>-sensitive</w:delText>
        </w:r>
      </w:del>
      <w:r w:rsidR="007C5F15">
        <w:t xml:space="preserve"> robot</w:t>
      </w:r>
      <w:del w:id="120" w:author="(교원) 김성필 (바이오메디컬공학과)" w:date="2023-06-05T20:30:00Z">
        <w:r w:rsidR="007C5F15" w:rsidDel="008E145A">
          <w:delText xml:space="preserve">ic </w:delText>
        </w:r>
      </w:del>
      <w:ins w:id="121" w:author="(교원) 김성필 (바이오메디컬공학과)" w:date="2023-06-05T20:30:00Z">
        <w:r w:rsidR="008E145A">
          <w:t>s</w:t>
        </w:r>
      </w:ins>
      <w:del w:id="122" w:author="(교원) 김성필 (바이오메디컬공학과)" w:date="2023-06-05T20:30:00Z">
        <w:r w:rsidR="007C5F15" w:rsidDel="008E145A">
          <w:delText>systems</w:delText>
        </w:r>
      </w:del>
      <w:r w:rsidR="007C5F15">
        <w:t>.</w:t>
      </w:r>
    </w:p>
    <w:sectPr w:rsidR="005E7DE6" w:rsidRPr="005E7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(교원) 김성필 (바이오메디컬공학과)" w:date="2023-06-05T19:37:00Z" w:initials="김">
    <w:p w14:paraId="6E3D1B76" w14:textId="77777777" w:rsidR="00D12C0F" w:rsidRDefault="00D12C0F" w:rsidP="00934C88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이 용어는 애매하므로 빼자</w:t>
      </w:r>
    </w:p>
  </w:comment>
  <w:comment w:id="48" w:author="(교원) 김성필 (바이오메디컬공학과)" w:date="2023-06-05T20:14:00Z" w:initials="김">
    <w:p w14:paraId="6AE30BCD" w14:textId="77777777" w:rsidR="00D020C6" w:rsidRDefault="00D020C6" w:rsidP="00967B18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integrate도 하고 categorize도 하니? 그냥 SA 따로 RA 따로 pass 만 하는 것 아닌가?</w:t>
      </w:r>
    </w:p>
  </w:comment>
  <w:comment w:id="55" w:author="(교원) 김성필 (바이오메디컬공학과)" w:date="2023-06-05T20:15:00Z" w:initials="김">
    <w:p w14:paraId="3E1A1E1B" w14:textId="77777777" w:rsidR="009F2CAB" w:rsidRDefault="009F2CAB" w:rsidP="0000524E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이렇게 써도 되나?</w:t>
      </w:r>
    </w:p>
  </w:comment>
  <w:comment w:id="60" w:author="(교원) 김성필 (바이오메디컬공학과)" w:date="2023-06-05T20:17:00Z" w:initials="김">
    <w:p w14:paraId="070FB4A2" w14:textId="77777777" w:rsidR="009F2CAB" w:rsidRDefault="009F2CAB" w:rsidP="00240AE1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inhibitory receptive field는 뭐지?</w:t>
      </w:r>
    </w:p>
  </w:comment>
  <w:comment w:id="62" w:author="(교원) 김성필 (바이오메디컬공학과)" w:date="2023-06-05T20:17:00Z" w:initials="김">
    <w:p w14:paraId="6B6464F7" w14:textId="77777777" w:rsidR="009F2CAB" w:rsidRDefault="009F2CAB" w:rsidP="000059A4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final layer와 또다른 layer 인가?</w:t>
      </w:r>
    </w:p>
  </w:comment>
  <w:comment w:id="72" w:author="(교원) 김성필 (바이오메디컬공학과)" w:date="2023-06-05T20:25:00Z" w:initials="김">
    <w:p w14:paraId="38CD5F71" w14:textId="77777777" w:rsidR="005F6142" w:rsidRDefault="005F6142" w:rsidP="00D64111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뭐하고 뭐야?</w:t>
      </w:r>
    </w:p>
  </w:comment>
  <w:comment w:id="79" w:author="(교원) 김성필 (바이오메디컬공학과)" w:date="2023-06-05T20:20:00Z" w:initials="김">
    <w:p w14:paraId="3A1B0B32" w14:textId="7C44BA7C" w:rsidR="009F2CAB" w:rsidRDefault="009F2CAB" w:rsidP="00410D86">
      <w:pPr>
        <w:jc w:val="left"/>
      </w:pPr>
      <w:r>
        <w:rPr>
          <w:rStyle w:val="CommentReference"/>
        </w:rPr>
        <w:annotationRef/>
      </w:r>
      <w:r>
        <w:rPr>
          <w:color w:val="000000"/>
          <w:szCs w:val="20"/>
        </w:rPr>
        <w:t>이 부분은 좀 애매하다 ㅠㅠ 설명 부탁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3D1B76" w15:done="0"/>
  <w15:commentEx w15:paraId="6AE30BCD" w15:done="0"/>
  <w15:commentEx w15:paraId="3E1A1E1B" w15:done="0"/>
  <w15:commentEx w15:paraId="070FB4A2" w15:done="0"/>
  <w15:commentEx w15:paraId="6B6464F7" w15:done="0"/>
  <w15:commentEx w15:paraId="38CD5F71" w15:done="0"/>
  <w15:commentEx w15:paraId="3A1B0B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B7E3" w16cex:dateUtc="2023-06-05T10:37:00Z"/>
  <w16cex:commentExtensible w16cex:durableId="2828C0A9" w16cex:dateUtc="2023-06-05T11:14:00Z"/>
  <w16cex:commentExtensible w16cex:durableId="2828C0F2" w16cex:dateUtc="2023-06-05T11:15:00Z"/>
  <w16cex:commentExtensible w16cex:durableId="2828C14C" w16cex:dateUtc="2023-06-05T11:17:00Z"/>
  <w16cex:commentExtensible w16cex:durableId="2828C168" w16cex:dateUtc="2023-06-05T11:17:00Z"/>
  <w16cex:commentExtensible w16cex:durableId="2828C330" w16cex:dateUtc="2023-06-05T11:25:00Z"/>
  <w16cex:commentExtensible w16cex:durableId="2828C207" w16cex:dateUtc="2023-06-05T1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3D1B76" w16cid:durableId="2828B7E3"/>
  <w16cid:commentId w16cid:paraId="6AE30BCD" w16cid:durableId="2828C0A9"/>
  <w16cid:commentId w16cid:paraId="3E1A1E1B" w16cid:durableId="2828C0F2"/>
  <w16cid:commentId w16cid:paraId="070FB4A2" w16cid:durableId="2828C14C"/>
  <w16cid:commentId w16cid:paraId="6B6464F7" w16cid:durableId="2828C168"/>
  <w16cid:commentId w16cid:paraId="38CD5F71" w16cid:durableId="2828C330"/>
  <w16cid:commentId w16cid:paraId="3A1B0B32" w16cid:durableId="2828C2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(교원) 김성필 (바이오메디컬공학과)">
    <w15:presenceInfo w15:providerId="AD" w15:userId="S::spkim@unist.ac.kr::767f585f-a3e6-4c07-8545-7e3203c11d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0NTYzMjUwNLa0tDBX0lEKTi0uzszPAykwrAUA8LzRxCwAAAA="/>
  </w:docVars>
  <w:rsids>
    <w:rsidRoot w:val="005E7DE6"/>
    <w:rsid w:val="004B1714"/>
    <w:rsid w:val="004B5F3F"/>
    <w:rsid w:val="004E279A"/>
    <w:rsid w:val="00503FEF"/>
    <w:rsid w:val="005E7DE6"/>
    <w:rsid w:val="005F6142"/>
    <w:rsid w:val="006626FB"/>
    <w:rsid w:val="006C4867"/>
    <w:rsid w:val="006D4CFC"/>
    <w:rsid w:val="00736ED3"/>
    <w:rsid w:val="007C5F15"/>
    <w:rsid w:val="008A0221"/>
    <w:rsid w:val="008E145A"/>
    <w:rsid w:val="00907B2C"/>
    <w:rsid w:val="009F2CAB"/>
    <w:rsid w:val="00A22566"/>
    <w:rsid w:val="00B13BEE"/>
    <w:rsid w:val="00B5656C"/>
    <w:rsid w:val="00BB021F"/>
    <w:rsid w:val="00C533E0"/>
    <w:rsid w:val="00C56459"/>
    <w:rsid w:val="00D020C6"/>
    <w:rsid w:val="00D1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3EB0"/>
  <w15:chartTrackingRefBased/>
  <w15:docId w15:val="{01A0AACE-58B7-40E3-ACEF-56CE5ED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2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C0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C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0F"/>
    <w:rPr>
      <w:b/>
      <w:bCs/>
      <w:szCs w:val="20"/>
    </w:rPr>
  </w:style>
  <w:style w:type="paragraph" w:styleId="Revision">
    <w:name w:val="Revision"/>
    <w:hidden/>
    <w:uiPriority w:val="99"/>
    <w:semiHidden/>
    <w:rsid w:val="00D12C0F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(대학원생) 김재훈 (바이오메디컬공학과)</dc:creator>
  <cp:keywords/>
  <dc:description/>
  <cp:lastModifiedBy>(교원) 김성필 (바이오메디컬공학과)</cp:lastModifiedBy>
  <cp:revision>12</cp:revision>
  <dcterms:created xsi:type="dcterms:W3CDTF">2023-06-02T04:27:00Z</dcterms:created>
  <dcterms:modified xsi:type="dcterms:W3CDTF">2023-06-05T11:37:00Z</dcterms:modified>
</cp:coreProperties>
</file>